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27" w:rsidRPr="008716F4" w:rsidRDefault="008716F4" w:rsidP="008716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716F4">
        <w:rPr>
          <w:rFonts w:ascii="Times New Roman" w:hAnsi="Times New Roman"/>
          <w:b/>
          <w:sz w:val="28"/>
          <w:szCs w:val="28"/>
        </w:rPr>
        <w:t>SAPIENTIA SZERZETESI HITTUDOMÁNYI FŐISKOLA</w:t>
      </w:r>
    </w:p>
    <w:p w:rsidR="00F14852" w:rsidRPr="00F14852" w:rsidRDefault="00F14852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F14852" w:rsidRPr="00F14852" w:rsidRDefault="00F14852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F14852" w:rsidRPr="00127DDE" w:rsidRDefault="00127DDE" w:rsidP="008716F4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  <w:r w:rsidRPr="00127DDE">
        <w:rPr>
          <w:rFonts w:ascii="Times New Roman" w:hAnsi="Times New Roman"/>
          <w:smallCaps/>
          <w:sz w:val="24"/>
        </w:rPr>
        <w:t>Esti tagozat</w:t>
      </w:r>
    </w:p>
    <w:p w:rsidR="00F14852" w:rsidRPr="00127DDE" w:rsidRDefault="00127DDE" w:rsidP="008716F4">
      <w:pPr>
        <w:spacing w:after="0" w:line="360" w:lineRule="auto"/>
        <w:jc w:val="center"/>
        <w:rPr>
          <w:rFonts w:ascii="Times New Roman" w:hAnsi="Times New Roman"/>
          <w:smallCaps/>
          <w:sz w:val="24"/>
        </w:rPr>
      </w:pPr>
      <w:proofErr w:type="spellStart"/>
      <w:r w:rsidRPr="00127DDE">
        <w:rPr>
          <w:rFonts w:ascii="Times New Roman" w:hAnsi="Times New Roman"/>
          <w:smallCaps/>
          <w:sz w:val="24"/>
        </w:rPr>
        <w:t>Katekéta-</w:t>
      </w:r>
      <w:proofErr w:type="spellEnd"/>
      <w:r w:rsidRPr="00127DDE">
        <w:rPr>
          <w:rFonts w:ascii="Times New Roman" w:hAnsi="Times New Roman"/>
          <w:smallCaps/>
          <w:sz w:val="24"/>
        </w:rPr>
        <w:t xml:space="preserve"> lelkipásztori munkatárs alapképzés</w:t>
      </w:r>
    </w:p>
    <w:p w:rsidR="00F14852" w:rsidRPr="00F14852" w:rsidRDefault="00F14852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F14852" w:rsidRPr="00F14852" w:rsidRDefault="00F14852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F14852" w:rsidRPr="00127DDE" w:rsidRDefault="00F14852" w:rsidP="008716F4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27DDE">
        <w:rPr>
          <w:rFonts w:ascii="Times New Roman" w:hAnsi="Times New Roman"/>
          <w:b/>
          <w:sz w:val="32"/>
          <w:szCs w:val="32"/>
        </w:rPr>
        <w:t>A kereszt János evangéliumában</w:t>
      </w: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F14852" w:rsidRPr="00F14852" w:rsidRDefault="00912206" w:rsidP="008716F4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F14852" w:rsidRPr="00F14852">
        <w:rPr>
          <w:rFonts w:ascii="Times New Roman" w:hAnsi="Times New Roman"/>
        </w:rPr>
        <w:t>zemináriumi dolgozat</w:t>
      </w:r>
    </w:p>
    <w:p w:rsidR="00F14852" w:rsidRPr="00F14852" w:rsidRDefault="00F14852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716F4" w:rsidRDefault="008716F4" w:rsidP="008716F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716F4" w:rsidRDefault="008716F4" w:rsidP="008716F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716F4" w:rsidRDefault="008716F4" w:rsidP="008716F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14852" w:rsidRPr="008716F4" w:rsidRDefault="00F14852" w:rsidP="008716F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716F4">
        <w:rPr>
          <w:rFonts w:ascii="Times New Roman" w:hAnsi="Times New Roman"/>
          <w:sz w:val="24"/>
          <w:szCs w:val="24"/>
        </w:rPr>
        <w:t>Készítette: Cseri Sára</w:t>
      </w:r>
    </w:p>
    <w:p w:rsidR="004A0DA2" w:rsidRPr="008716F4" w:rsidRDefault="00F14852" w:rsidP="008716F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716F4">
        <w:rPr>
          <w:rFonts w:ascii="Times New Roman" w:hAnsi="Times New Roman"/>
          <w:sz w:val="24"/>
          <w:szCs w:val="24"/>
        </w:rPr>
        <w:t>Témavezető: Szatmári Györgyi</w:t>
      </w:r>
    </w:p>
    <w:p w:rsidR="008716F4" w:rsidRPr="008716F4" w:rsidRDefault="008716F4" w:rsidP="008716F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14852" w:rsidRPr="00A933B0" w:rsidRDefault="00111D2B" w:rsidP="008716F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</w:t>
      </w:r>
      <w:r w:rsidR="00912206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2012. tanév, II. szemeszter</w:t>
      </w:r>
      <w:r w:rsidR="004A0DA2">
        <w:rPr>
          <w:rFonts w:ascii="Times New Roman" w:hAnsi="Times New Roman"/>
        </w:rPr>
        <w:br w:type="page"/>
      </w:r>
      <w:r w:rsidR="00E2032E" w:rsidRPr="00A933B0">
        <w:rPr>
          <w:rFonts w:ascii="Times New Roman" w:hAnsi="Times New Roman"/>
          <w:b/>
          <w:sz w:val="24"/>
          <w:szCs w:val="24"/>
        </w:rPr>
        <w:lastRenderedPageBreak/>
        <w:t>TARTALOM</w:t>
      </w:r>
    </w:p>
    <w:p w:rsidR="004A0DA2" w:rsidRDefault="004A0DA2" w:rsidP="00A933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933B0" w:rsidRPr="004E0A99" w:rsidRDefault="00E2032E" w:rsidP="00947201">
      <w:pPr>
        <w:tabs>
          <w:tab w:val="left" w:leader="dot" w:pos="7655"/>
        </w:tabs>
        <w:spacing w:after="0" w:line="360" w:lineRule="auto"/>
        <w:ind w:left="142"/>
        <w:rPr>
          <w:rFonts w:ascii="Times New Roman" w:hAnsi="Times New Roman"/>
          <w:sz w:val="24"/>
          <w:szCs w:val="24"/>
        </w:rPr>
      </w:pPr>
      <w:proofErr w:type="gramStart"/>
      <w:r w:rsidRPr="00A933B0">
        <w:rPr>
          <w:rFonts w:ascii="Times New Roman" w:hAnsi="Times New Roman"/>
          <w:b/>
          <w:sz w:val="24"/>
          <w:szCs w:val="24"/>
        </w:rPr>
        <w:t>Bevezetés</w:t>
      </w:r>
      <w:r w:rsidR="00947201" w:rsidRPr="004E0A99">
        <w:rPr>
          <w:rFonts w:ascii="Times New Roman" w:hAnsi="Times New Roman"/>
          <w:sz w:val="24"/>
          <w:szCs w:val="24"/>
        </w:rPr>
        <w:tab/>
        <w:t xml:space="preserve">   </w:t>
      </w:r>
      <w:r w:rsidR="008B10E2">
        <w:rPr>
          <w:rFonts w:ascii="Times New Roman" w:hAnsi="Times New Roman"/>
          <w:sz w:val="24"/>
          <w:szCs w:val="24"/>
        </w:rPr>
        <w:t>3</w:t>
      </w:r>
      <w:proofErr w:type="gramEnd"/>
    </w:p>
    <w:p w:rsidR="00B30BC4" w:rsidRDefault="00B30BC4" w:rsidP="00947201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9302B4" w:rsidRPr="00DA73DB" w:rsidRDefault="00E2032E" w:rsidP="004E0A99">
      <w:pPr>
        <w:numPr>
          <w:ilvl w:val="0"/>
          <w:numId w:val="11"/>
        </w:numPr>
        <w:tabs>
          <w:tab w:val="left" w:leader="dot" w:pos="7655"/>
        </w:tabs>
        <w:spacing w:after="0" w:line="360" w:lineRule="auto"/>
        <w:ind w:hanging="357"/>
        <w:rPr>
          <w:rFonts w:ascii="Times New Roman" w:hAnsi="Times New Roman"/>
          <w:b/>
          <w:sz w:val="24"/>
          <w:szCs w:val="24"/>
        </w:rPr>
      </w:pPr>
      <w:r w:rsidRPr="00DA73DB">
        <w:rPr>
          <w:rFonts w:ascii="Times New Roman" w:hAnsi="Times New Roman"/>
          <w:b/>
          <w:sz w:val="24"/>
          <w:szCs w:val="24"/>
        </w:rPr>
        <w:t xml:space="preserve">János </w:t>
      </w:r>
      <w:proofErr w:type="gramStart"/>
      <w:r w:rsidRPr="00DA73DB">
        <w:rPr>
          <w:rFonts w:ascii="Times New Roman" w:hAnsi="Times New Roman"/>
          <w:b/>
          <w:sz w:val="24"/>
          <w:szCs w:val="24"/>
        </w:rPr>
        <w:t>evangéliuma</w:t>
      </w:r>
      <w:r w:rsidR="004E0A99" w:rsidRPr="004E0A99">
        <w:rPr>
          <w:rFonts w:ascii="Times New Roman" w:hAnsi="Times New Roman"/>
          <w:sz w:val="24"/>
          <w:szCs w:val="24"/>
        </w:rPr>
        <w:tab/>
      </w:r>
      <w:r w:rsidR="004E0A99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3</w:t>
      </w:r>
      <w:proofErr w:type="gramEnd"/>
    </w:p>
    <w:p w:rsidR="004A0DA2" w:rsidRDefault="009302B4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ind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evangélium</w:t>
      </w:r>
      <w:r w:rsidR="004A0DA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DA2">
        <w:rPr>
          <w:rFonts w:ascii="Times New Roman" w:hAnsi="Times New Roman"/>
          <w:sz w:val="24"/>
          <w:szCs w:val="24"/>
        </w:rPr>
        <w:t>elhelyezése</w:t>
      </w:r>
      <w:r w:rsidR="004A0DA2">
        <w:rPr>
          <w:rFonts w:ascii="Times New Roman" w:hAnsi="Times New Roman"/>
          <w:sz w:val="24"/>
          <w:szCs w:val="24"/>
        </w:rPr>
        <w:tab/>
      </w:r>
      <w:r w:rsidR="004E0A99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3</w:t>
      </w:r>
      <w:proofErr w:type="gramEnd"/>
    </w:p>
    <w:p w:rsidR="004A0DA2" w:rsidRPr="00B30BC4" w:rsidRDefault="004A0DA2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ind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evangélium szerkezeti </w:t>
      </w:r>
      <w:proofErr w:type="gramStart"/>
      <w:r w:rsidRPr="00B30BC4">
        <w:rPr>
          <w:rFonts w:ascii="Times New Roman" w:hAnsi="Times New Roman"/>
          <w:sz w:val="24"/>
          <w:szCs w:val="24"/>
        </w:rPr>
        <w:t>felépítése</w:t>
      </w:r>
      <w:r w:rsidRPr="00B30BC4">
        <w:rPr>
          <w:rFonts w:ascii="Times New Roman" w:hAnsi="Times New Roman"/>
          <w:sz w:val="24"/>
          <w:szCs w:val="24"/>
        </w:rPr>
        <w:tab/>
      </w:r>
      <w:r w:rsidR="004E0A99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3</w:t>
      </w:r>
      <w:proofErr w:type="gramEnd"/>
    </w:p>
    <w:p w:rsidR="00DA73DB" w:rsidRPr="00B30BC4" w:rsidRDefault="004A0DA2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ind w:hanging="357"/>
        <w:rPr>
          <w:rFonts w:ascii="Times New Roman" w:hAnsi="Times New Roman"/>
          <w:b/>
          <w:sz w:val="24"/>
          <w:szCs w:val="24"/>
        </w:rPr>
      </w:pPr>
      <w:r w:rsidRPr="00B30BC4">
        <w:rPr>
          <w:rFonts w:ascii="Times New Roman" w:hAnsi="Times New Roman"/>
          <w:sz w:val="24"/>
          <w:szCs w:val="24"/>
        </w:rPr>
        <w:t xml:space="preserve">A jánosi teológia néhány </w:t>
      </w:r>
      <w:proofErr w:type="gramStart"/>
      <w:r w:rsidRPr="00B30BC4">
        <w:rPr>
          <w:rFonts w:ascii="Times New Roman" w:hAnsi="Times New Roman"/>
          <w:sz w:val="24"/>
          <w:szCs w:val="24"/>
        </w:rPr>
        <w:t>jellegze</w:t>
      </w:r>
      <w:r w:rsidRPr="00DA73DB">
        <w:rPr>
          <w:rFonts w:ascii="Times New Roman" w:hAnsi="Times New Roman"/>
          <w:sz w:val="24"/>
          <w:szCs w:val="24"/>
        </w:rPr>
        <w:t>tessége</w:t>
      </w:r>
      <w:r w:rsidR="004E0A99">
        <w:rPr>
          <w:rFonts w:ascii="Times New Roman" w:hAnsi="Times New Roman"/>
          <w:sz w:val="24"/>
          <w:szCs w:val="24"/>
        </w:rPr>
        <w:tab/>
        <w:t xml:space="preserve">   </w:t>
      </w:r>
      <w:r w:rsidR="008B10E2">
        <w:rPr>
          <w:rFonts w:ascii="Times New Roman" w:hAnsi="Times New Roman"/>
          <w:sz w:val="24"/>
          <w:szCs w:val="24"/>
        </w:rPr>
        <w:t>4</w:t>
      </w:r>
      <w:proofErr w:type="gramEnd"/>
    </w:p>
    <w:p w:rsidR="00B30BC4" w:rsidRPr="00DA73DB" w:rsidRDefault="00B30BC4" w:rsidP="004E0A99">
      <w:pPr>
        <w:tabs>
          <w:tab w:val="left" w:leader="dot" w:pos="7655"/>
        </w:tabs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1D3662" w:rsidRPr="00DA73DB" w:rsidRDefault="00E2032E" w:rsidP="004E0A99">
      <w:pPr>
        <w:numPr>
          <w:ilvl w:val="0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A73DB">
        <w:rPr>
          <w:rFonts w:ascii="Times New Roman" w:hAnsi="Times New Roman"/>
          <w:b/>
          <w:sz w:val="24"/>
          <w:szCs w:val="24"/>
        </w:rPr>
        <w:t xml:space="preserve">A </w:t>
      </w:r>
      <w:proofErr w:type="gramStart"/>
      <w:r w:rsidRPr="00DA73DB">
        <w:rPr>
          <w:rFonts w:ascii="Times New Roman" w:hAnsi="Times New Roman"/>
          <w:b/>
          <w:sz w:val="24"/>
          <w:szCs w:val="24"/>
        </w:rPr>
        <w:t>kereszt</w:t>
      </w:r>
      <w:r w:rsidR="004E0A99" w:rsidRPr="004E0A99">
        <w:rPr>
          <w:rFonts w:ascii="Times New Roman" w:hAnsi="Times New Roman"/>
          <w:sz w:val="24"/>
          <w:szCs w:val="24"/>
        </w:rPr>
        <w:tab/>
      </w:r>
      <w:r w:rsidR="004E0A99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5</w:t>
      </w:r>
      <w:proofErr w:type="gramEnd"/>
    </w:p>
    <w:p w:rsidR="004A0DA2" w:rsidRDefault="004A0DA2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kereszt </w:t>
      </w:r>
      <w:r w:rsidR="00EA526B">
        <w:rPr>
          <w:rFonts w:ascii="Times New Roman" w:hAnsi="Times New Roman"/>
          <w:sz w:val="24"/>
          <w:szCs w:val="24"/>
        </w:rPr>
        <w:t xml:space="preserve">több </w:t>
      </w:r>
      <w:proofErr w:type="gramStart"/>
      <w:r w:rsidR="00EA526B">
        <w:rPr>
          <w:rFonts w:ascii="Times New Roman" w:hAnsi="Times New Roman"/>
          <w:sz w:val="24"/>
          <w:szCs w:val="24"/>
        </w:rPr>
        <w:t>nézőpontból</w:t>
      </w:r>
      <w:r>
        <w:rPr>
          <w:rFonts w:ascii="Times New Roman" w:hAnsi="Times New Roman"/>
          <w:sz w:val="24"/>
          <w:szCs w:val="24"/>
        </w:rPr>
        <w:tab/>
      </w:r>
      <w:r w:rsidR="004E0A99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5</w:t>
      </w:r>
      <w:proofErr w:type="gramEnd"/>
    </w:p>
    <w:p w:rsidR="001D3662" w:rsidRDefault="001D3662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János </w:t>
      </w:r>
      <w:proofErr w:type="gramStart"/>
      <w:r>
        <w:rPr>
          <w:rFonts w:ascii="Times New Roman" w:hAnsi="Times New Roman"/>
          <w:sz w:val="24"/>
          <w:szCs w:val="24"/>
        </w:rPr>
        <w:t>megváltástana</w:t>
      </w:r>
      <w:r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6</w:t>
      </w:r>
      <w:proofErr w:type="gramEnd"/>
    </w:p>
    <w:p w:rsidR="00EA526B" w:rsidRPr="00EA526B" w:rsidRDefault="00EA526B" w:rsidP="004E0A99">
      <w:pPr>
        <w:pStyle w:val="Listaszerbekezds"/>
        <w:numPr>
          <w:ilvl w:val="0"/>
          <w:numId w:val="12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EA526B" w:rsidRPr="00EA526B" w:rsidRDefault="00EA526B" w:rsidP="004E0A99">
      <w:pPr>
        <w:pStyle w:val="Listaszerbekezds"/>
        <w:numPr>
          <w:ilvl w:val="0"/>
          <w:numId w:val="12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1D3662" w:rsidRDefault="001D3662" w:rsidP="004E0A99">
      <w:pPr>
        <w:numPr>
          <w:ilvl w:val="1"/>
          <w:numId w:val="12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Jézus halála, mint kinyilatkoztatás és </w:t>
      </w:r>
      <w:proofErr w:type="gramStart"/>
      <w:r>
        <w:rPr>
          <w:rFonts w:ascii="Times New Roman" w:hAnsi="Times New Roman"/>
          <w:sz w:val="24"/>
          <w:szCs w:val="24"/>
        </w:rPr>
        <w:t>megdicsőülés</w:t>
      </w:r>
      <w:r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6</w:t>
      </w:r>
      <w:proofErr w:type="gramEnd"/>
    </w:p>
    <w:p w:rsidR="001D3662" w:rsidRDefault="001D3662" w:rsidP="004E0A99">
      <w:pPr>
        <w:numPr>
          <w:ilvl w:val="1"/>
          <w:numId w:val="12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Jézus halála, mint </w:t>
      </w:r>
      <w:proofErr w:type="gramStart"/>
      <w:r>
        <w:rPr>
          <w:rFonts w:ascii="Times New Roman" w:hAnsi="Times New Roman"/>
          <w:sz w:val="24"/>
          <w:szCs w:val="24"/>
        </w:rPr>
        <w:t>áldozat</w:t>
      </w:r>
      <w:r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7</w:t>
      </w:r>
      <w:proofErr w:type="gramEnd"/>
    </w:p>
    <w:p w:rsidR="001D3662" w:rsidRDefault="001D3662" w:rsidP="004E0A99">
      <w:pPr>
        <w:numPr>
          <w:ilvl w:val="1"/>
          <w:numId w:val="12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 w:rsidRPr="001D3662">
        <w:rPr>
          <w:rFonts w:ascii="Times New Roman" w:hAnsi="Times New Roman"/>
          <w:sz w:val="24"/>
          <w:szCs w:val="24"/>
        </w:rPr>
        <w:t xml:space="preserve">A bűn és a megváltás </w:t>
      </w:r>
      <w:proofErr w:type="gramStart"/>
      <w:r w:rsidRPr="001D3662">
        <w:rPr>
          <w:rFonts w:ascii="Times New Roman" w:hAnsi="Times New Roman"/>
          <w:sz w:val="24"/>
          <w:szCs w:val="24"/>
        </w:rPr>
        <w:t>Jánosnál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7</w:t>
      </w:r>
      <w:proofErr w:type="gramEnd"/>
    </w:p>
    <w:p w:rsidR="004105E1" w:rsidRDefault="004105E1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Egyház a kereszt </w:t>
      </w:r>
      <w:proofErr w:type="gramStart"/>
      <w:r>
        <w:rPr>
          <w:rFonts w:ascii="Times New Roman" w:hAnsi="Times New Roman"/>
          <w:sz w:val="24"/>
          <w:szCs w:val="24"/>
        </w:rPr>
        <w:t>tövében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7</w:t>
      </w:r>
      <w:proofErr w:type="gramEnd"/>
    </w:p>
    <w:p w:rsidR="001D3662" w:rsidRDefault="004105E1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Néhány jelentőségteljes részlet a kereszt </w:t>
      </w:r>
      <w:proofErr w:type="gramStart"/>
      <w:r>
        <w:rPr>
          <w:rFonts w:ascii="Times New Roman" w:hAnsi="Times New Roman"/>
          <w:sz w:val="24"/>
          <w:szCs w:val="24"/>
        </w:rPr>
        <w:t>körül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8</w:t>
      </w:r>
      <w:proofErr w:type="gramEnd"/>
    </w:p>
    <w:p w:rsidR="00CE370B" w:rsidRPr="00CE370B" w:rsidRDefault="00CE370B" w:rsidP="004E0A99">
      <w:pPr>
        <w:pStyle w:val="Listaszerbekezds"/>
        <w:numPr>
          <w:ilvl w:val="0"/>
          <w:numId w:val="14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CE370B" w:rsidRPr="00CE370B" w:rsidRDefault="00CE370B" w:rsidP="004E0A99">
      <w:pPr>
        <w:pStyle w:val="Listaszerbekezds"/>
        <w:numPr>
          <w:ilvl w:val="0"/>
          <w:numId w:val="14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CE370B" w:rsidRPr="00CE370B" w:rsidRDefault="00CE370B" w:rsidP="004E0A99">
      <w:pPr>
        <w:pStyle w:val="Listaszerbekezds"/>
        <w:numPr>
          <w:ilvl w:val="0"/>
          <w:numId w:val="14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CE370B" w:rsidRPr="00CE370B" w:rsidRDefault="00CE370B" w:rsidP="004E0A99">
      <w:pPr>
        <w:pStyle w:val="Listaszerbekezds"/>
        <w:numPr>
          <w:ilvl w:val="0"/>
          <w:numId w:val="14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vanish/>
          <w:sz w:val="24"/>
          <w:szCs w:val="24"/>
        </w:rPr>
      </w:pPr>
    </w:p>
    <w:p w:rsidR="001D3662" w:rsidRDefault="001D3662" w:rsidP="004E0A99">
      <w:pPr>
        <w:numPr>
          <w:ilvl w:val="1"/>
          <w:numId w:val="14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/>
          <w:sz w:val="24"/>
          <w:szCs w:val="24"/>
        </w:rPr>
        <w:t>felirat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8</w:t>
      </w:r>
      <w:proofErr w:type="gramEnd"/>
    </w:p>
    <w:p w:rsidR="001D3662" w:rsidRDefault="001D3662" w:rsidP="004E0A99">
      <w:pPr>
        <w:numPr>
          <w:ilvl w:val="1"/>
          <w:numId w:val="14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/>
          <w:sz w:val="24"/>
          <w:szCs w:val="24"/>
        </w:rPr>
        <w:t>palást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9</w:t>
      </w:r>
      <w:proofErr w:type="gramEnd"/>
    </w:p>
    <w:p w:rsidR="001D3662" w:rsidRDefault="001D3662" w:rsidP="004E0A99">
      <w:pPr>
        <w:numPr>
          <w:ilvl w:val="1"/>
          <w:numId w:val="14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Megszégyenülés?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 </w:t>
      </w:r>
      <w:r w:rsidR="008B10E2">
        <w:rPr>
          <w:rFonts w:ascii="Times New Roman" w:hAnsi="Times New Roman"/>
          <w:sz w:val="24"/>
          <w:szCs w:val="24"/>
        </w:rPr>
        <w:t>9</w:t>
      </w:r>
    </w:p>
    <w:p w:rsidR="004105E1" w:rsidRPr="00CE370B" w:rsidRDefault="004105E1" w:rsidP="004E0A99">
      <w:pPr>
        <w:numPr>
          <w:ilvl w:val="1"/>
          <w:numId w:val="14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 w:rsidRPr="00CE370B">
        <w:rPr>
          <w:rFonts w:ascii="Times New Roman" w:hAnsi="Times New Roman"/>
          <w:sz w:val="24"/>
          <w:szCs w:val="24"/>
        </w:rPr>
        <w:t>„Magára vette</w:t>
      </w:r>
      <w:proofErr w:type="gramStart"/>
      <w:r w:rsidRPr="00CE370B">
        <w:rPr>
          <w:rFonts w:ascii="Times New Roman" w:hAnsi="Times New Roman"/>
          <w:sz w:val="24"/>
          <w:szCs w:val="24"/>
        </w:rPr>
        <w:t>”</w:t>
      </w:r>
      <w:r w:rsidR="004E0A99">
        <w:rPr>
          <w:rFonts w:ascii="Times New Roman" w:hAnsi="Times New Roman"/>
          <w:sz w:val="24"/>
          <w:szCs w:val="24"/>
        </w:rPr>
        <w:tab/>
      </w:r>
      <w:r w:rsidR="008B10E2">
        <w:rPr>
          <w:rFonts w:ascii="Times New Roman" w:hAnsi="Times New Roman"/>
          <w:sz w:val="24"/>
          <w:szCs w:val="24"/>
        </w:rPr>
        <w:t xml:space="preserve">  10</w:t>
      </w:r>
      <w:proofErr w:type="gramEnd"/>
    </w:p>
    <w:p w:rsidR="00DA73DB" w:rsidRPr="00CE370B" w:rsidRDefault="001D3662" w:rsidP="004E0A99">
      <w:pPr>
        <w:numPr>
          <w:ilvl w:val="1"/>
          <w:numId w:val="14"/>
        </w:numPr>
        <w:tabs>
          <w:tab w:val="left" w:leader="dot" w:pos="7655"/>
        </w:tabs>
        <w:spacing w:after="0" w:line="360" w:lineRule="auto"/>
        <w:ind w:left="2127"/>
        <w:rPr>
          <w:rFonts w:ascii="Times New Roman" w:hAnsi="Times New Roman"/>
          <w:sz w:val="24"/>
          <w:szCs w:val="24"/>
        </w:rPr>
      </w:pPr>
      <w:r w:rsidRPr="00CE370B">
        <w:rPr>
          <w:rFonts w:ascii="Times New Roman" w:hAnsi="Times New Roman"/>
          <w:sz w:val="24"/>
          <w:szCs w:val="24"/>
        </w:rPr>
        <w:t xml:space="preserve">Írások </w:t>
      </w:r>
      <w:proofErr w:type="gramStart"/>
      <w:r w:rsidRPr="00CE370B">
        <w:rPr>
          <w:rFonts w:ascii="Times New Roman" w:hAnsi="Times New Roman"/>
          <w:sz w:val="24"/>
          <w:szCs w:val="24"/>
        </w:rPr>
        <w:t>beteljesítése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 </w:t>
      </w:r>
      <w:r w:rsidR="008B10E2">
        <w:rPr>
          <w:rFonts w:ascii="Times New Roman" w:hAnsi="Times New Roman"/>
          <w:sz w:val="24"/>
          <w:szCs w:val="24"/>
        </w:rPr>
        <w:t>10</w:t>
      </w:r>
      <w:proofErr w:type="gramEnd"/>
    </w:p>
    <w:p w:rsidR="00B30BC4" w:rsidRPr="00CE370B" w:rsidRDefault="00B30BC4" w:rsidP="004E0A99">
      <w:pPr>
        <w:tabs>
          <w:tab w:val="left" w:leader="dot" w:pos="7655"/>
        </w:tabs>
        <w:spacing w:after="0" w:line="360" w:lineRule="auto"/>
        <w:ind w:left="2160"/>
        <w:rPr>
          <w:rFonts w:ascii="Times New Roman" w:hAnsi="Times New Roman"/>
          <w:sz w:val="24"/>
          <w:szCs w:val="24"/>
        </w:rPr>
      </w:pPr>
    </w:p>
    <w:p w:rsidR="009302B4" w:rsidRPr="004E0A99" w:rsidRDefault="00E2032E" w:rsidP="004E0A99">
      <w:pPr>
        <w:numPr>
          <w:ilvl w:val="0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DA73DB">
        <w:rPr>
          <w:rFonts w:ascii="Times New Roman" w:hAnsi="Times New Roman"/>
          <w:b/>
          <w:sz w:val="24"/>
          <w:szCs w:val="24"/>
        </w:rPr>
        <w:t>A kereszt a kánai menyegző fényében</w:t>
      </w:r>
      <w:r w:rsidR="004E0A99" w:rsidRP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1</w:t>
      </w:r>
      <w:r w:rsidR="008B10E2">
        <w:rPr>
          <w:rFonts w:ascii="Times New Roman" w:hAnsi="Times New Roman"/>
          <w:sz w:val="24"/>
          <w:szCs w:val="24"/>
        </w:rPr>
        <w:t>1</w:t>
      </w:r>
    </w:p>
    <w:p w:rsidR="009302B4" w:rsidRDefault="009302B4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Óra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1</w:t>
      </w:r>
      <w:r w:rsidR="008B10E2">
        <w:rPr>
          <w:rFonts w:ascii="Times New Roman" w:hAnsi="Times New Roman"/>
          <w:sz w:val="24"/>
          <w:szCs w:val="24"/>
        </w:rPr>
        <w:t>1</w:t>
      </w:r>
    </w:p>
    <w:p w:rsidR="00716BDD" w:rsidRDefault="009302B4" w:rsidP="004E0A99">
      <w:pPr>
        <w:numPr>
          <w:ilvl w:val="1"/>
          <w:numId w:val="11"/>
        </w:num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</w:t>
      </w:r>
      <w:r w:rsidR="004E0A99">
        <w:rPr>
          <w:rFonts w:ascii="Times New Roman" w:hAnsi="Times New Roman"/>
          <w:sz w:val="24"/>
          <w:szCs w:val="24"/>
        </w:rPr>
        <w:tab/>
      </w:r>
      <w:r w:rsidR="0050098C">
        <w:rPr>
          <w:rFonts w:ascii="Times New Roman" w:hAnsi="Times New Roman"/>
          <w:sz w:val="24"/>
          <w:szCs w:val="24"/>
        </w:rPr>
        <w:t xml:space="preserve"> 1</w:t>
      </w:r>
      <w:r w:rsidR="008B10E2">
        <w:rPr>
          <w:rFonts w:ascii="Times New Roman" w:hAnsi="Times New Roman"/>
          <w:sz w:val="24"/>
          <w:szCs w:val="24"/>
        </w:rPr>
        <w:t>1</w:t>
      </w:r>
    </w:p>
    <w:p w:rsidR="00A933B0" w:rsidRPr="00716BDD" w:rsidRDefault="00A933B0" w:rsidP="0094720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0DA2" w:rsidRPr="00A933B0" w:rsidRDefault="00E2032E" w:rsidP="00CF057D">
      <w:pPr>
        <w:tabs>
          <w:tab w:val="left" w:leader="dot" w:pos="765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933B0">
        <w:rPr>
          <w:rFonts w:ascii="Times New Roman" w:hAnsi="Times New Roman"/>
          <w:b/>
          <w:sz w:val="24"/>
          <w:szCs w:val="24"/>
        </w:rPr>
        <w:t>Befejezés</w:t>
      </w:r>
      <w:r w:rsidR="00CF057D" w:rsidRPr="00CF057D">
        <w:rPr>
          <w:rFonts w:ascii="Times New Roman" w:hAnsi="Times New Roman"/>
          <w:sz w:val="24"/>
          <w:szCs w:val="24"/>
        </w:rPr>
        <w:tab/>
      </w:r>
      <w:r w:rsidR="00CF057D">
        <w:rPr>
          <w:rFonts w:ascii="Times New Roman" w:hAnsi="Times New Roman"/>
          <w:sz w:val="24"/>
          <w:szCs w:val="24"/>
        </w:rPr>
        <w:t xml:space="preserve"> 1</w:t>
      </w:r>
      <w:r w:rsidR="008B10E2">
        <w:rPr>
          <w:rFonts w:ascii="Times New Roman" w:hAnsi="Times New Roman"/>
          <w:sz w:val="24"/>
          <w:szCs w:val="24"/>
        </w:rPr>
        <w:t>2</w:t>
      </w:r>
    </w:p>
    <w:p w:rsidR="00A933B0" w:rsidRDefault="00A933B0" w:rsidP="00CF057D">
      <w:pPr>
        <w:tabs>
          <w:tab w:val="left" w:leader="dot" w:pos="7655"/>
        </w:tabs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:rsidR="009302B4" w:rsidRPr="00CF057D" w:rsidRDefault="009302B4" w:rsidP="00CF057D">
      <w:pPr>
        <w:tabs>
          <w:tab w:val="left" w:leader="dot" w:pos="765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9302B4">
        <w:rPr>
          <w:rFonts w:ascii="Times New Roman" w:hAnsi="Times New Roman"/>
          <w:i/>
          <w:sz w:val="24"/>
          <w:szCs w:val="24"/>
        </w:rPr>
        <w:t>Irodalomjegyzék</w:t>
      </w:r>
      <w:r w:rsidR="00CF057D" w:rsidRPr="00CF057D">
        <w:rPr>
          <w:rFonts w:ascii="Times New Roman" w:hAnsi="Times New Roman"/>
          <w:sz w:val="24"/>
          <w:szCs w:val="24"/>
        </w:rPr>
        <w:tab/>
        <w:t xml:space="preserve"> 1</w:t>
      </w:r>
      <w:r w:rsidR="008B10E2">
        <w:rPr>
          <w:rFonts w:ascii="Times New Roman" w:hAnsi="Times New Roman"/>
          <w:sz w:val="24"/>
          <w:szCs w:val="24"/>
        </w:rPr>
        <w:t>3</w:t>
      </w:r>
    </w:p>
    <w:p w:rsidR="00A933B0" w:rsidRPr="00A933B0" w:rsidRDefault="009302B4" w:rsidP="00CF057D">
      <w:pPr>
        <w:tabs>
          <w:tab w:val="left" w:leader="dot" w:pos="765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9302B4">
        <w:rPr>
          <w:rFonts w:ascii="Times New Roman" w:hAnsi="Times New Roman"/>
          <w:i/>
          <w:sz w:val="24"/>
          <w:szCs w:val="24"/>
        </w:rPr>
        <w:t>Rezümé</w:t>
      </w:r>
      <w:r w:rsidR="00A933B0">
        <w:rPr>
          <w:rFonts w:ascii="Times New Roman" w:hAnsi="Times New Roman"/>
        </w:rPr>
        <w:t xml:space="preserve">     </w:t>
      </w:r>
      <w:r w:rsidR="00CF057D">
        <w:rPr>
          <w:rFonts w:ascii="Times New Roman" w:hAnsi="Times New Roman"/>
        </w:rPr>
        <w:tab/>
        <w:t xml:space="preserve"> 1</w:t>
      </w:r>
      <w:r w:rsidR="008B10E2">
        <w:rPr>
          <w:rFonts w:ascii="Times New Roman" w:hAnsi="Times New Roman"/>
        </w:rPr>
        <w:t>4</w:t>
      </w:r>
      <w:proofErr w:type="gramEnd"/>
    </w:p>
    <w:p w:rsidR="00716BDD" w:rsidRDefault="00A933B0" w:rsidP="0038559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br w:type="page"/>
      </w:r>
      <w:r w:rsidR="00E2032E" w:rsidRPr="00143865">
        <w:rPr>
          <w:rFonts w:ascii="Times New Roman" w:hAnsi="Times New Roman"/>
          <w:b/>
          <w:sz w:val="24"/>
          <w:szCs w:val="24"/>
        </w:rPr>
        <w:lastRenderedPageBreak/>
        <w:t>Be</w:t>
      </w:r>
      <w:r w:rsidR="00E2032E">
        <w:rPr>
          <w:rFonts w:ascii="Times New Roman" w:hAnsi="Times New Roman"/>
          <w:b/>
          <w:sz w:val="24"/>
          <w:szCs w:val="24"/>
        </w:rPr>
        <w:t>vezetés</w:t>
      </w:r>
    </w:p>
    <w:p w:rsidR="00E2032E" w:rsidRPr="00143865" w:rsidRDefault="00E2032E" w:rsidP="0038559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F7FEF" w:rsidRDefault="000F7FEF" w:rsidP="00385598">
      <w:pPr>
        <w:tabs>
          <w:tab w:val="left" w:leader="dot" w:pos="7655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Biztosan van legalább egy dolog a világon, amit minden ember (függetlenül </w:t>
      </w:r>
      <w:proofErr w:type="gramStart"/>
      <w:r>
        <w:rPr>
          <w:rFonts w:ascii="Times New Roman" w:hAnsi="Times New Roman"/>
          <w:sz w:val="24"/>
          <w:szCs w:val="24"/>
        </w:rPr>
        <w:t>bőrszíntől</w:t>
      </w:r>
      <w:proofErr w:type="gramEnd"/>
      <w:r>
        <w:rPr>
          <w:rFonts w:ascii="Times New Roman" w:hAnsi="Times New Roman"/>
          <w:sz w:val="24"/>
          <w:szCs w:val="24"/>
        </w:rPr>
        <w:t>, vallástól, nemzetiségtől…) ismer. Ez pedig nem más, mint a kereszt. A legtöbben kegyetlen büntetőeszközként gondolunk rá</w:t>
      </w:r>
      <w:r w:rsidR="001E0CE4"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z w:val="24"/>
          <w:szCs w:val="24"/>
        </w:rPr>
        <w:t>edig ez több annál. A</w:t>
      </w:r>
      <w:r w:rsidR="00897E5F">
        <w:rPr>
          <w:rFonts w:ascii="Times New Roman" w:hAnsi="Times New Roman"/>
          <w:sz w:val="24"/>
          <w:szCs w:val="24"/>
        </w:rPr>
        <w:t xml:space="preserve"> keresztény ember zsigereiben sejti, hogy a történelem egy sarkalatos pontján, azon a bizonyos kereszten eldőlt valami.</w:t>
      </w:r>
    </w:p>
    <w:p w:rsidR="003D2D3D" w:rsidRDefault="00897E5F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Dolgozatomban </w:t>
      </w:r>
      <w:r w:rsidR="00E327DE">
        <w:rPr>
          <w:rFonts w:ascii="Times New Roman" w:hAnsi="Times New Roman"/>
          <w:sz w:val="24"/>
          <w:szCs w:val="24"/>
        </w:rPr>
        <w:t xml:space="preserve">igyekszem ezt a </w:t>
      </w:r>
      <w:r w:rsidR="00CE370B">
        <w:rPr>
          <w:rFonts w:ascii="Times New Roman" w:hAnsi="Times New Roman"/>
          <w:sz w:val="24"/>
          <w:szCs w:val="24"/>
        </w:rPr>
        <w:t>titkot</w:t>
      </w:r>
      <w:r w:rsidR="00E327DE">
        <w:rPr>
          <w:rFonts w:ascii="Times New Roman" w:hAnsi="Times New Roman"/>
          <w:sz w:val="24"/>
          <w:szCs w:val="24"/>
        </w:rPr>
        <w:t xml:space="preserve"> minél inkább megvilágítani. K</w:t>
      </w:r>
      <w:r>
        <w:rPr>
          <w:rFonts w:ascii="Times New Roman" w:hAnsi="Times New Roman"/>
          <w:sz w:val="24"/>
          <w:szCs w:val="24"/>
        </w:rPr>
        <w:t>özelebbről vizsgálom Jézus kereszt</w:t>
      </w:r>
      <w:r w:rsidR="003D2D3D">
        <w:rPr>
          <w:rFonts w:ascii="Times New Roman" w:hAnsi="Times New Roman"/>
          <w:sz w:val="24"/>
          <w:szCs w:val="24"/>
        </w:rPr>
        <w:t>jét</w:t>
      </w:r>
      <w:r>
        <w:rPr>
          <w:rFonts w:ascii="Times New Roman" w:hAnsi="Times New Roman"/>
          <w:sz w:val="24"/>
          <w:szCs w:val="24"/>
        </w:rPr>
        <w:t xml:space="preserve"> és annak jelentőségét</w:t>
      </w:r>
      <w:r w:rsidR="003D2D3D">
        <w:rPr>
          <w:rFonts w:ascii="Times New Roman" w:hAnsi="Times New Roman"/>
          <w:sz w:val="24"/>
          <w:szCs w:val="24"/>
        </w:rPr>
        <w:t>, mélységét</w:t>
      </w:r>
      <w:r w:rsidR="000F7FEF">
        <w:rPr>
          <w:rFonts w:ascii="Times New Roman" w:hAnsi="Times New Roman"/>
          <w:sz w:val="24"/>
          <w:szCs w:val="24"/>
        </w:rPr>
        <w:t>, melyet János evangélista értett</w:t>
      </w:r>
      <w:r w:rsidR="006238A4">
        <w:rPr>
          <w:rFonts w:ascii="Times New Roman" w:hAnsi="Times New Roman"/>
          <w:sz w:val="24"/>
          <w:szCs w:val="24"/>
        </w:rPr>
        <w:t xml:space="preserve"> meg legjobban</w:t>
      </w:r>
      <w:r w:rsidR="00E327DE">
        <w:rPr>
          <w:rFonts w:ascii="Times New Roman" w:hAnsi="Times New Roman"/>
          <w:sz w:val="24"/>
          <w:szCs w:val="24"/>
        </w:rPr>
        <w:t>. A négy közül az ő evangéliumáról mondhatjuk:</w:t>
      </w:r>
      <w:r w:rsidR="000F7FEF" w:rsidRPr="00980B17">
        <w:rPr>
          <w:rFonts w:ascii="Times New Roman" w:hAnsi="Times New Roman"/>
          <w:sz w:val="24"/>
          <w:szCs w:val="24"/>
        </w:rPr>
        <w:t xml:space="preserve"> </w:t>
      </w:r>
      <w:r w:rsidR="001E0CE4">
        <w:rPr>
          <w:rFonts w:ascii="Times New Roman" w:hAnsi="Times New Roman"/>
          <w:sz w:val="24"/>
          <w:szCs w:val="24"/>
        </w:rPr>
        <w:t xml:space="preserve">a </w:t>
      </w:r>
      <w:r w:rsidR="00841016">
        <w:rPr>
          <w:rFonts w:ascii="Times New Roman" w:hAnsi="Times New Roman"/>
          <w:sz w:val="24"/>
          <w:szCs w:val="24"/>
        </w:rPr>
        <w:t xml:space="preserve">leginkább </w:t>
      </w:r>
      <w:r w:rsidR="00E327DE">
        <w:rPr>
          <w:rFonts w:ascii="Times New Roman" w:hAnsi="Times New Roman"/>
          <w:sz w:val="24"/>
          <w:szCs w:val="24"/>
        </w:rPr>
        <w:t xml:space="preserve">szellemi, </w:t>
      </w:r>
      <w:r w:rsidR="001E0CE4">
        <w:rPr>
          <w:rFonts w:ascii="Times New Roman" w:hAnsi="Times New Roman"/>
          <w:sz w:val="24"/>
          <w:szCs w:val="24"/>
        </w:rPr>
        <w:t xml:space="preserve">a </w:t>
      </w:r>
      <w:r w:rsidR="00841016">
        <w:rPr>
          <w:rFonts w:ascii="Times New Roman" w:hAnsi="Times New Roman"/>
          <w:sz w:val="24"/>
          <w:szCs w:val="24"/>
        </w:rPr>
        <w:t xml:space="preserve">leginkább </w:t>
      </w:r>
      <w:r w:rsidR="00E327DE">
        <w:rPr>
          <w:rFonts w:ascii="Times New Roman" w:hAnsi="Times New Roman"/>
          <w:sz w:val="24"/>
          <w:szCs w:val="24"/>
        </w:rPr>
        <w:t xml:space="preserve">teológiai, </w:t>
      </w:r>
      <w:r w:rsidR="000F7FEF" w:rsidRPr="00980B17">
        <w:rPr>
          <w:rFonts w:ascii="Times New Roman" w:hAnsi="Times New Roman"/>
          <w:sz w:val="24"/>
          <w:szCs w:val="24"/>
        </w:rPr>
        <w:t>a legmélyebb</w:t>
      </w:r>
      <w:r w:rsidR="00841016">
        <w:rPr>
          <w:rFonts w:ascii="Times New Roman" w:hAnsi="Times New Roman"/>
          <w:sz w:val="24"/>
          <w:szCs w:val="24"/>
        </w:rPr>
        <w:t xml:space="preserve"> alkotás</w:t>
      </w:r>
      <w:r w:rsidR="000F7FEF" w:rsidRPr="00980B17">
        <w:rPr>
          <w:rFonts w:ascii="Times New Roman" w:hAnsi="Times New Roman"/>
          <w:sz w:val="24"/>
          <w:szCs w:val="24"/>
        </w:rPr>
        <w:t>.</w:t>
      </w:r>
    </w:p>
    <w:p w:rsidR="00CE370B" w:rsidRPr="006E6969" w:rsidRDefault="003D2D3D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Főként biblikus teológiai szempontból fogom vizsgálni a keresztet és </w:t>
      </w:r>
      <w:r w:rsidR="000F7FEF">
        <w:rPr>
          <w:rFonts w:ascii="Times New Roman" w:hAnsi="Times New Roman"/>
          <w:sz w:val="24"/>
          <w:szCs w:val="24"/>
        </w:rPr>
        <w:t>néhány hozzá</w:t>
      </w:r>
      <w:r>
        <w:rPr>
          <w:rFonts w:ascii="Times New Roman" w:hAnsi="Times New Roman"/>
          <w:sz w:val="24"/>
          <w:szCs w:val="24"/>
        </w:rPr>
        <w:t xml:space="preserve"> kapcsolódó részletet</w:t>
      </w:r>
      <w:r w:rsidR="00CE370B">
        <w:rPr>
          <w:rFonts w:ascii="Times New Roman" w:hAnsi="Times New Roman"/>
          <w:sz w:val="24"/>
          <w:szCs w:val="24"/>
        </w:rPr>
        <w:t>, ehhez</w:t>
      </w:r>
      <w:r w:rsidR="00CE370B" w:rsidRPr="00CE370B">
        <w:rPr>
          <w:rFonts w:ascii="Times New Roman" w:hAnsi="Times New Roman"/>
          <w:sz w:val="24"/>
          <w:szCs w:val="24"/>
        </w:rPr>
        <w:t xml:space="preserve"> </w:t>
      </w:r>
      <w:r w:rsidR="00CE370B" w:rsidRPr="006E6969">
        <w:rPr>
          <w:rFonts w:ascii="Times New Roman" w:hAnsi="Times New Roman"/>
          <w:sz w:val="24"/>
          <w:szCs w:val="24"/>
        </w:rPr>
        <w:t>Székely János: Az Újszövetség teológiája c</w:t>
      </w:r>
      <w:r w:rsidR="00CE370B">
        <w:rPr>
          <w:rFonts w:ascii="Times New Roman" w:hAnsi="Times New Roman"/>
          <w:sz w:val="24"/>
          <w:szCs w:val="24"/>
        </w:rPr>
        <w:t>ímű könyvét hívom segítségül. A</w:t>
      </w:r>
      <w:r w:rsidR="000F7FEF">
        <w:rPr>
          <w:rFonts w:ascii="Times New Roman" w:hAnsi="Times New Roman"/>
          <w:sz w:val="24"/>
          <w:szCs w:val="24"/>
        </w:rPr>
        <w:t xml:space="preserve">z </w:t>
      </w:r>
      <w:proofErr w:type="spellStart"/>
      <w:r w:rsidR="000F7FEF">
        <w:rPr>
          <w:rFonts w:ascii="Times New Roman" w:hAnsi="Times New Roman"/>
          <w:sz w:val="24"/>
          <w:szCs w:val="24"/>
        </w:rPr>
        <w:t>egz</w:t>
      </w:r>
      <w:r w:rsidR="00CE370B">
        <w:rPr>
          <w:rFonts w:ascii="Times New Roman" w:hAnsi="Times New Roman"/>
          <w:sz w:val="24"/>
          <w:szCs w:val="24"/>
        </w:rPr>
        <w:t>egetikai</w:t>
      </w:r>
      <w:proofErr w:type="spellEnd"/>
      <w:r w:rsidR="00CE370B">
        <w:rPr>
          <w:rFonts w:ascii="Times New Roman" w:hAnsi="Times New Roman"/>
          <w:sz w:val="24"/>
          <w:szCs w:val="24"/>
        </w:rPr>
        <w:t xml:space="preserve"> szempontok számbavétel</w:t>
      </w:r>
      <w:r w:rsidR="0013444E">
        <w:rPr>
          <w:rFonts w:ascii="Times New Roman" w:hAnsi="Times New Roman"/>
          <w:sz w:val="24"/>
          <w:szCs w:val="24"/>
        </w:rPr>
        <w:t>e</w:t>
      </w:r>
      <w:r w:rsidR="00CE370B">
        <w:rPr>
          <w:rFonts w:ascii="Times New Roman" w:hAnsi="Times New Roman"/>
          <w:sz w:val="24"/>
          <w:szCs w:val="24"/>
        </w:rPr>
        <w:t xml:space="preserve"> is fontos, </w:t>
      </w:r>
      <w:proofErr w:type="spellStart"/>
      <w:r w:rsidR="00CE370B">
        <w:rPr>
          <w:rFonts w:ascii="Times New Roman" w:hAnsi="Times New Roman"/>
          <w:sz w:val="24"/>
          <w:szCs w:val="24"/>
        </w:rPr>
        <w:t>Benedikt</w:t>
      </w:r>
      <w:proofErr w:type="spellEnd"/>
      <w:r w:rsidR="00CE37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370B">
        <w:rPr>
          <w:rFonts w:ascii="Times New Roman" w:hAnsi="Times New Roman"/>
          <w:sz w:val="24"/>
          <w:szCs w:val="24"/>
        </w:rPr>
        <w:t>Schwank</w:t>
      </w:r>
      <w:proofErr w:type="spellEnd"/>
      <w:r w:rsidR="00CE370B">
        <w:rPr>
          <w:rFonts w:ascii="Times New Roman" w:hAnsi="Times New Roman"/>
          <w:sz w:val="24"/>
          <w:szCs w:val="24"/>
        </w:rPr>
        <w:t>: János című</w:t>
      </w:r>
      <w:r w:rsidR="00CE370B" w:rsidRPr="006E6969">
        <w:rPr>
          <w:rFonts w:ascii="Times New Roman" w:hAnsi="Times New Roman"/>
          <w:sz w:val="24"/>
          <w:szCs w:val="24"/>
        </w:rPr>
        <w:t xml:space="preserve"> bibliakommentárját használom.</w:t>
      </w:r>
    </w:p>
    <w:p w:rsidR="00B2485C" w:rsidRDefault="00FE26A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Kutatásom során több olyan könyvet, tanulmányt találtam, amely </w:t>
      </w:r>
      <w:r w:rsidR="00CE370B">
        <w:rPr>
          <w:rFonts w:ascii="Times New Roman" w:hAnsi="Times New Roman"/>
          <w:sz w:val="24"/>
          <w:szCs w:val="24"/>
        </w:rPr>
        <w:t xml:space="preserve">egy </w:t>
      </w:r>
      <w:r w:rsidR="00FE14DB">
        <w:rPr>
          <w:rFonts w:ascii="Times New Roman" w:hAnsi="Times New Roman"/>
          <w:sz w:val="24"/>
          <w:szCs w:val="24"/>
        </w:rPr>
        <w:t>meghatározott</w:t>
      </w:r>
      <w:r>
        <w:rPr>
          <w:rFonts w:ascii="Times New Roman" w:hAnsi="Times New Roman"/>
          <w:sz w:val="24"/>
          <w:szCs w:val="24"/>
        </w:rPr>
        <w:t xml:space="preserve"> szempontból vizsgál</w:t>
      </w:r>
      <w:r w:rsidR="00FE14DB">
        <w:rPr>
          <w:rFonts w:ascii="Times New Roman" w:hAnsi="Times New Roman"/>
          <w:sz w:val="24"/>
          <w:szCs w:val="24"/>
        </w:rPr>
        <w:t>ja ezt a témát</w:t>
      </w:r>
      <w:r>
        <w:rPr>
          <w:rFonts w:ascii="Times New Roman" w:hAnsi="Times New Roman"/>
          <w:sz w:val="24"/>
          <w:szCs w:val="24"/>
        </w:rPr>
        <w:t>. Nem találtam olyan összefoglaló művet, amely a lehető legtöbb nézőpontot egyesíti. Dolgozatomban kísérletet teszek ezeknek a szempontoknak az összefoglalására is.</w:t>
      </w:r>
      <w:ins w:id="0" w:author="Szatmári Györgyi" w:date="2012-05-23T09:48:00Z">
        <w:del w:id="1" w:author="Cseri Péter" w:date="2013-02-11T16:57:00Z">
          <w:r w:rsidR="00333A7A" w:rsidDel="00DA7544">
            <w:rPr>
              <w:rFonts w:ascii="Times New Roman" w:hAnsi="Times New Roman"/>
              <w:sz w:val="24"/>
              <w:szCs w:val="24"/>
            </w:rPr>
            <w:delText xml:space="preserve"> [Pontos, igényes bevezető!]</w:delText>
          </w:r>
        </w:del>
      </w:ins>
    </w:p>
    <w:p w:rsidR="00B2485C" w:rsidRDefault="00B2485C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485C" w:rsidRDefault="00E2032E" w:rsidP="00385598">
      <w:pPr>
        <w:numPr>
          <w:ilvl w:val="0"/>
          <w:numId w:val="33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71951">
        <w:rPr>
          <w:rFonts w:ascii="Times New Roman" w:hAnsi="Times New Roman"/>
          <w:b/>
          <w:sz w:val="24"/>
          <w:szCs w:val="24"/>
        </w:rPr>
        <w:t>János evangéliuma</w:t>
      </w:r>
      <w:r w:rsidR="003B1858">
        <w:rPr>
          <w:rStyle w:val="Lbjegyzet-hivatkozs"/>
          <w:rFonts w:ascii="Times New Roman" w:hAnsi="Times New Roman"/>
          <w:b/>
          <w:sz w:val="24"/>
          <w:szCs w:val="24"/>
        </w:rPr>
        <w:footnoteReference w:id="1"/>
      </w:r>
    </w:p>
    <w:p w:rsidR="00B406DE" w:rsidRPr="00371951" w:rsidRDefault="00B406DE" w:rsidP="0038559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31BB3" w:rsidRPr="00B406DE" w:rsidRDefault="00B2485C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Az evangélium elhelyezése</w:t>
      </w:r>
    </w:p>
    <w:p w:rsidR="002714EE" w:rsidRDefault="002714E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31BB3">
        <w:rPr>
          <w:rFonts w:ascii="Times New Roman" w:hAnsi="Times New Roman"/>
          <w:sz w:val="24"/>
          <w:szCs w:val="24"/>
        </w:rPr>
        <w:t>Az evangélium az első század utolsó éveiben íródott</w:t>
      </w:r>
      <w:r w:rsidR="00FE1382" w:rsidRPr="00231BB3">
        <w:rPr>
          <w:rFonts w:ascii="Times New Roman" w:hAnsi="Times New Roman"/>
          <w:sz w:val="24"/>
          <w:szCs w:val="24"/>
        </w:rPr>
        <w:t>, görög nyelven</w:t>
      </w:r>
      <w:r w:rsidRPr="00231BB3">
        <w:rPr>
          <w:rFonts w:ascii="Times New Roman" w:hAnsi="Times New Roman"/>
          <w:sz w:val="24"/>
          <w:szCs w:val="24"/>
        </w:rPr>
        <w:t>. Egy</w:t>
      </w:r>
      <w:r w:rsidR="00FE1382" w:rsidRPr="00231BB3">
        <w:rPr>
          <w:rFonts w:ascii="Times New Roman" w:hAnsi="Times New Roman"/>
          <w:sz w:val="24"/>
          <w:szCs w:val="24"/>
        </w:rPr>
        <w:t>etlen</w:t>
      </w:r>
      <w:r w:rsidRPr="00231BB3">
        <w:rPr>
          <w:rFonts w:ascii="Times New Roman" w:hAnsi="Times New Roman"/>
          <w:sz w:val="24"/>
          <w:szCs w:val="24"/>
        </w:rPr>
        <w:t xml:space="preserve"> szerző tollából származik, ám nem János apostol a szerző. Nincs egységes nézet, de feltehetően a jánosi iskola egyik tagja írta a negyedik evangéliumot. </w:t>
      </w:r>
    </w:p>
    <w:p w:rsidR="00B406DE" w:rsidRPr="00231BB3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31BB3" w:rsidRPr="00B406DE" w:rsidRDefault="002714EE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Az evangélium szerkezeti felépítése</w:t>
      </w:r>
    </w:p>
    <w:p w:rsidR="00231BB3" w:rsidRPr="00231BB3" w:rsidRDefault="002714E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31BB3">
        <w:rPr>
          <w:rFonts w:ascii="Times New Roman" w:hAnsi="Times New Roman"/>
          <w:sz w:val="24"/>
          <w:szCs w:val="24"/>
        </w:rPr>
        <w:t>Az evangélium három nagy fő részre osztható: 1. Prológus (1,1</w:t>
      </w:r>
      <w:r w:rsidR="00333A7A">
        <w:rPr>
          <w:rFonts w:ascii="Times New Roman" w:hAnsi="Times New Roman"/>
          <w:sz w:val="24"/>
          <w:szCs w:val="24"/>
        </w:rPr>
        <w:t>–</w:t>
      </w:r>
      <w:r w:rsidRPr="00231BB3">
        <w:rPr>
          <w:rFonts w:ascii="Times New Roman" w:hAnsi="Times New Roman"/>
          <w:sz w:val="24"/>
          <w:szCs w:val="24"/>
        </w:rPr>
        <w:t>18). Bemutatja, hogy ki az a Krisztus, akiről az műben szó lesz. 2. Jelek könyve (1,19</w:t>
      </w:r>
      <w:r w:rsidR="00333A7A">
        <w:rPr>
          <w:rFonts w:ascii="Times New Roman" w:hAnsi="Times New Roman"/>
          <w:sz w:val="24"/>
          <w:szCs w:val="24"/>
        </w:rPr>
        <w:t>–</w:t>
      </w:r>
      <w:r w:rsidRPr="00231BB3">
        <w:rPr>
          <w:rFonts w:ascii="Times New Roman" w:hAnsi="Times New Roman"/>
          <w:sz w:val="24"/>
          <w:szCs w:val="24"/>
        </w:rPr>
        <w:t xml:space="preserve">12,50). </w:t>
      </w:r>
      <w:ins w:id="8" w:author="Szatmári Györgyi" w:date="2012-05-23T09:51:00Z">
        <w:del w:id="9" w:author="Cseri Péter" w:date="2013-02-11T16:57:00Z">
          <w:r w:rsidR="00333A7A" w:rsidDel="00DA7544">
            <w:rPr>
              <w:rFonts w:ascii="Times New Roman" w:hAnsi="Times New Roman"/>
              <w:sz w:val="24"/>
              <w:szCs w:val="24"/>
            </w:rPr>
            <w:delText xml:space="preserve">[A kötőjel hosszabb!] </w:delText>
          </w:r>
        </w:del>
      </w:ins>
      <w:r w:rsidR="00D67E8D" w:rsidRPr="00231BB3">
        <w:rPr>
          <w:rFonts w:ascii="Times New Roman" w:hAnsi="Times New Roman"/>
          <w:sz w:val="24"/>
          <w:szCs w:val="24"/>
        </w:rPr>
        <w:t>Főként a csodák és azok mélyebb értelme</w:t>
      </w:r>
      <w:r w:rsidR="00213F7C" w:rsidRPr="00231BB3">
        <w:rPr>
          <w:rFonts w:ascii="Times New Roman" w:hAnsi="Times New Roman"/>
          <w:sz w:val="24"/>
          <w:szCs w:val="24"/>
        </w:rPr>
        <w:t>zése</w:t>
      </w:r>
      <w:r w:rsidRPr="00231BB3">
        <w:rPr>
          <w:rFonts w:ascii="Times New Roman" w:hAnsi="Times New Roman"/>
          <w:sz w:val="24"/>
          <w:szCs w:val="24"/>
        </w:rPr>
        <w:t xml:space="preserve"> </w:t>
      </w:r>
      <w:r w:rsidR="00D67E8D" w:rsidRPr="00231BB3">
        <w:rPr>
          <w:rFonts w:ascii="Times New Roman" w:hAnsi="Times New Roman"/>
          <w:sz w:val="24"/>
          <w:szCs w:val="24"/>
        </w:rPr>
        <w:t xml:space="preserve">áll a középpontban. Szól arról, hogy milyen hit </w:t>
      </w:r>
      <w:r w:rsidR="00D67E8D" w:rsidRPr="00231BB3">
        <w:rPr>
          <w:rFonts w:ascii="Times New Roman" w:hAnsi="Times New Roman"/>
          <w:sz w:val="24"/>
          <w:szCs w:val="24"/>
        </w:rPr>
        <w:lastRenderedPageBreak/>
        <w:t>ismerheti fel Jézust, mint Isten Fiát, valamint Jézus zsidó ünnepeken való részvételé</w:t>
      </w:r>
      <w:r w:rsidR="00213F7C" w:rsidRPr="00231BB3">
        <w:rPr>
          <w:rFonts w:ascii="Times New Roman" w:hAnsi="Times New Roman"/>
          <w:sz w:val="24"/>
          <w:szCs w:val="24"/>
        </w:rPr>
        <w:t>ről</w:t>
      </w:r>
      <w:r w:rsidR="00D67E8D" w:rsidRPr="00231BB3">
        <w:rPr>
          <w:rFonts w:ascii="Times New Roman" w:hAnsi="Times New Roman"/>
          <w:sz w:val="24"/>
          <w:szCs w:val="24"/>
        </w:rPr>
        <w:t xml:space="preserve">. A </w:t>
      </w:r>
      <w:r w:rsidR="00213F7C" w:rsidRPr="00231BB3">
        <w:rPr>
          <w:rFonts w:ascii="Times New Roman" w:hAnsi="Times New Roman"/>
          <w:sz w:val="24"/>
          <w:szCs w:val="24"/>
        </w:rPr>
        <w:t xml:space="preserve">második rész </w:t>
      </w:r>
      <w:r w:rsidR="00D67E8D" w:rsidRPr="00231BB3">
        <w:rPr>
          <w:rFonts w:ascii="Times New Roman" w:hAnsi="Times New Roman"/>
          <w:sz w:val="24"/>
          <w:szCs w:val="24"/>
        </w:rPr>
        <w:t>végén Jézus órájá</w:t>
      </w:r>
      <w:r w:rsidR="00213F7C" w:rsidRPr="00231BB3">
        <w:rPr>
          <w:rFonts w:ascii="Times New Roman" w:hAnsi="Times New Roman"/>
          <w:sz w:val="24"/>
          <w:szCs w:val="24"/>
        </w:rPr>
        <w:t>t kezdi előkészíteni</w:t>
      </w:r>
      <w:r w:rsidR="00D67E8D" w:rsidRPr="00231BB3">
        <w:rPr>
          <w:rFonts w:ascii="Times New Roman" w:hAnsi="Times New Roman"/>
          <w:sz w:val="24"/>
          <w:szCs w:val="24"/>
        </w:rPr>
        <w:t>.</w:t>
      </w:r>
      <w:r w:rsidRPr="00231BB3">
        <w:rPr>
          <w:rFonts w:ascii="Times New Roman" w:hAnsi="Times New Roman"/>
          <w:sz w:val="24"/>
          <w:szCs w:val="24"/>
        </w:rPr>
        <w:t xml:space="preserve"> 3. A dicsőség könyve</w:t>
      </w:r>
      <w:r w:rsidR="00D67E8D" w:rsidRPr="00231BB3">
        <w:rPr>
          <w:rFonts w:ascii="Times New Roman" w:hAnsi="Times New Roman"/>
          <w:sz w:val="24"/>
          <w:szCs w:val="24"/>
        </w:rPr>
        <w:t xml:space="preserve"> (13,1-21,25). A különböző jeleken át Jézus megdicsőüléséig vezet a szent szerző. A </w:t>
      </w:r>
      <w:proofErr w:type="gramStart"/>
      <w:r w:rsidR="00D67E8D" w:rsidRPr="00231BB3">
        <w:rPr>
          <w:rFonts w:ascii="Times New Roman" w:hAnsi="Times New Roman"/>
          <w:sz w:val="24"/>
          <w:szCs w:val="24"/>
        </w:rPr>
        <w:t>keresztet</w:t>
      </w:r>
      <w:proofErr w:type="gramEnd"/>
      <w:r w:rsidR="00D67E8D" w:rsidRPr="00231BB3">
        <w:rPr>
          <w:rFonts w:ascii="Times New Roman" w:hAnsi="Times New Roman"/>
          <w:sz w:val="24"/>
          <w:szCs w:val="24"/>
        </w:rPr>
        <w:t xml:space="preserve"> mint a megdicsőülés eszközét mutatja be.</w:t>
      </w:r>
    </w:p>
    <w:p w:rsidR="00D654FD" w:rsidRDefault="00D654FD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Fontos a téma szempontjából megemlíteni, hogy a</w:t>
      </w:r>
      <w:r w:rsidR="00A06B9B">
        <w:rPr>
          <w:rFonts w:ascii="Times New Roman" w:hAnsi="Times New Roman"/>
          <w:sz w:val="24"/>
          <w:szCs w:val="24"/>
        </w:rPr>
        <w:t xml:space="preserve"> szent szerző a</w:t>
      </w:r>
      <w:r>
        <w:rPr>
          <w:rFonts w:ascii="Times New Roman" w:hAnsi="Times New Roman"/>
          <w:sz w:val="24"/>
          <w:szCs w:val="24"/>
        </w:rPr>
        <w:t xml:space="preserve"> kánai menyegzőtől, tehát az evangélium második fejezetétől már előkészíti a kereszt jelét</w:t>
      </w:r>
      <w:r w:rsidR="00A06B9B">
        <w:rPr>
          <w:rFonts w:ascii="Times New Roman" w:hAnsi="Times New Roman"/>
          <w:sz w:val="24"/>
          <w:szCs w:val="24"/>
        </w:rPr>
        <w:t>, hiszen utal Jézus órájára</w:t>
      </w:r>
      <w:r w:rsidR="00333A7A">
        <w:rPr>
          <w:rFonts w:ascii="Times New Roman" w:hAnsi="Times New Roman"/>
          <w:sz w:val="24"/>
          <w:szCs w:val="24"/>
        </w:rPr>
        <w:t xml:space="preserve"> (vö. </w:t>
      </w:r>
      <w:proofErr w:type="spellStart"/>
      <w:r w:rsidR="00333A7A">
        <w:rPr>
          <w:rFonts w:ascii="Times New Roman" w:hAnsi="Times New Roman"/>
          <w:sz w:val="24"/>
          <w:szCs w:val="24"/>
        </w:rPr>
        <w:t>Jn</w:t>
      </w:r>
      <w:proofErr w:type="spellEnd"/>
      <w:r w:rsidR="00333A7A">
        <w:rPr>
          <w:rFonts w:ascii="Times New Roman" w:hAnsi="Times New Roman"/>
          <w:sz w:val="24"/>
          <w:szCs w:val="24"/>
        </w:rPr>
        <w:t xml:space="preserve"> 2,4)</w:t>
      </w:r>
      <w:r w:rsidR="00A06B9B">
        <w:rPr>
          <w:rFonts w:ascii="Times New Roman" w:hAnsi="Times New Roman"/>
          <w:sz w:val="24"/>
          <w:szCs w:val="24"/>
        </w:rPr>
        <w:t>, a</w:t>
      </w:r>
      <w:r>
        <w:rPr>
          <w:rFonts w:ascii="Times New Roman" w:hAnsi="Times New Roman"/>
          <w:sz w:val="24"/>
          <w:szCs w:val="24"/>
        </w:rPr>
        <w:t>mi a megváltás csúcs</w:t>
      </w:r>
      <w:r w:rsidR="00A06B9B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Ennek megfelelően fokozatosan kitelj</w:t>
      </w:r>
      <w:r w:rsidR="00DD6B92">
        <w:rPr>
          <w:rFonts w:ascii="Times New Roman" w:hAnsi="Times New Roman"/>
          <w:sz w:val="24"/>
          <w:szCs w:val="24"/>
        </w:rPr>
        <w:t>esedik az evangélium, mintegy keretbe foglalja</w:t>
      </w:r>
      <w:r w:rsidR="00231BB3">
        <w:rPr>
          <w:rFonts w:ascii="Times New Roman" w:hAnsi="Times New Roman"/>
          <w:sz w:val="24"/>
          <w:szCs w:val="24"/>
        </w:rPr>
        <w:t xml:space="preserve"> azt</w:t>
      </w:r>
      <w:r w:rsidR="00DD6B92">
        <w:rPr>
          <w:rFonts w:ascii="Times New Roman" w:hAnsi="Times New Roman"/>
          <w:sz w:val="24"/>
          <w:szCs w:val="24"/>
        </w:rPr>
        <w:t>.</w:t>
      </w:r>
    </w:p>
    <w:p w:rsidR="00B406DE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302A3" w:rsidRPr="00B406DE" w:rsidRDefault="002714EE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A jánosi teológia néhány jellegzetessége</w:t>
      </w:r>
    </w:p>
    <w:p w:rsidR="008C348A" w:rsidRDefault="008C348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negyedik evangélium a legmélyebb, leginkább teológiai evangélium. Ennek megfelelően úgy ír, mintha </w:t>
      </w:r>
      <w:r w:rsidR="00B210EF">
        <w:rPr>
          <w:rFonts w:ascii="Times New Roman" w:hAnsi="Times New Roman"/>
          <w:sz w:val="24"/>
          <w:szCs w:val="24"/>
        </w:rPr>
        <w:t xml:space="preserve">magányban </w:t>
      </w:r>
      <w:r w:rsidR="00867ABA">
        <w:rPr>
          <w:rFonts w:ascii="Times New Roman" w:hAnsi="Times New Roman"/>
          <w:sz w:val="24"/>
          <w:szCs w:val="24"/>
        </w:rPr>
        <w:t>elmélkedne</w:t>
      </w:r>
      <w:r>
        <w:rPr>
          <w:rFonts w:ascii="Times New Roman" w:hAnsi="Times New Roman"/>
          <w:sz w:val="24"/>
          <w:szCs w:val="24"/>
        </w:rPr>
        <w:t xml:space="preserve"> Isten titkain.</w:t>
      </w:r>
    </w:p>
    <w:p w:rsidR="00867ABA" w:rsidRDefault="00867AB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Már az </w:t>
      </w:r>
      <w:r w:rsidR="00231BB3">
        <w:rPr>
          <w:rFonts w:ascii="Times New Roman" w:hAnsi="Times New Roman"/>
          <w:sz w:val="24"/>
          <w:szCs w:val="24"/>
        </w:rPr>
        <w:t xml:space="preserve">evangélium </w:t>
      </w:r>
      <w:r>
        <w:rPr>
          <w:rFonts w:ascii="Times New Roman" w:hAnsi="Times New Roman"/>
          <w:sz w:val="24"/>
          <w:szCs w:val="24"/>
        </w:rPr>
        <w:t>elején rögtön a lényegre tér: azonosítja Jézust Istennel. A csodajeleket nem csupán eseményekként szemléli, hanem úgy, mint amik túlmutatnak magukon, egy nagyobb jel felé. Ezek valamit mindig kinyilatkoztatnak Krisztusról.</w:t>
      </w:r>
    </w:p>
    <w:p w:rsidR="00B210EF" w:rsidRDefault="00627E79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János egyik központi témája</w:t>
      </w:r>
      <w:r w:rsidR="00867ABA">
        <w:rPr>
          <w:rFonts w:ascii="Times New Roman" w:hAnsi="Times New Roman"/>
          <w:sz w:val="24"/>
          <w:szCs w:val="24"/>
        </w:rPr>
        <w:t xml:space="preserve"> a Lélekből való újjászületés.</w:t>
      </w:r>
    </w:p>
    <w:p w:rsidR="00B210EF" w:rsidRDefault="00B210EF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keresztet nászként ábrázolja Isten és ember között, ennek előképe a kánai menyegző.</w:t>
      </w:r>
    </w:p>
    <w:p w:rsidR="00867ABA" w:rsidRDefault="00867AB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Tartózkodó a szentségekkel kapcsolatban, nem írja le pl. az Eukarisztia alapítását.</w:t>
      </w:r>
    </w:p>
    <w:p w:rsidR="00867ABA" w:rsidRDefault="00867AB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Kicsit más a jánosi </w:t>
      </w:r>
      <w:proofErr w:type="spellStart"/>
      <w:r>
        <w:rPr>
          <w:rFonts w:ascii="Times New Roman" w:hAnsi="Times New Roman"/>
          <w:sz w:val="24"/>
          <w:szCs w:val="24"/>
        </w:rPr>
        <w:t>eszkatológia</w:t>
      </w:r>
      <w:proofErr w:type="spellEnd"/>
      <w:r>
        <w:rPr>
          <w:rFonts w:ascii="Times New Roman" w:hAnsi="Times New Roman"/>
          <w:sz w:val="24"/>
          <w:szCs w:val="24"/>
        </w:rPr>
        <w:t>, mint a szinoptikus evangéliumokban. Úgy beszél a végső napról, mint ami már eljött.</w:t>
      </w:r>
    </w:p>
    <w:p w:rsidR="00B210EF" w:rsidRDefault="00867AB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Bultmann</w:t>
      </w:r>
      <w:proofErr w:type="spellEnd"/>
      <w:r>
        <w:rPr>
          <w:rFonts w:ascii="Times New Roman" w:hAnsi="Times New Roman"/>
          <w:sz w:val="24"/>
          <w:szCs w:val="24"/>
        </w:rPr>
        <w:t xml:space="preserve"> szerint </w:t>
      </w:r>
      <w:r w:rsidR="002B08AB">
        <w:rPr>
          <w:rFonts w:ascii="Times New Roman" w:hAnsi="Times New Roman"/>
          <w:sz w:val="24"/>
          <w:szCs w:val="24"/>
        </w:rPr>
        <w:t xml:space="preserve">a jánosi ábrázolás azt mutatja, </w:t>
      </w:r>
      <w:r>
        <w:rPr>
          <w:rFonts w:ascii="Times New Roman" w:hAnsi="Times New Roman"/>
          <w:sz w:val="24"/>
          <w:szCs w:val="24"/>
        </w:rPr>
        <w:t>Jézus küldetése, hogy az Atya</w:t>
      </w:r>
      <w:r w:rsidR="0099175F">
        <w:rPr>
          <w:rFonts w:ascii="Times New Roman" w:hAnsi="Times New Roman"/>
          <w:sz w:val="24"/>
          <w:szCs w:val="24"/>
        </w:rPr>
        <w:t xml:space="preserve"> nevét megismertesse a világgal.</w:t>
      </w:r>
      <w:r w:rsidR="0099175F">
        <w:rPr>
          <w:rStyle w:val="Lbjegyzet-hivatkozs"/>
          <w:rFonts w:ascii="Times New Roman" w:hAnsi="Times New Roman"/>
          <w:sz w:val="24"/>
          <w:szCs w:val="24"/>
        </w:rPr>
        <w:footnoteReference w:id="2"/>
      </w:r>
    </w:p>
    <w:p w:rsidR="00D82364" w:rsidRDefault="00D82364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Barrett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B08AB">
        <w:rPr>
          <w:rFonts w:ascii="Times New Roman" w:hAnsi="Times New Roman"/>
          <w:sz w:val="24"/>
          <w:szCs w:val="24"/>
        </w:rPr>
        <w:t>is hasonlóan vélekedik</w:t>
      </w:r>
      <w:r>
        <w:rPr>
          <w:rFonts w:ascii="Times New Roman" w:hAnsi="Times New Roman"/>
          <w:sz w:val="24"/>
          <w:szCs w:val="24"/>
        </w:rPr>
        <w:t xml:space="preserve">: „Jézus alakjának nincs értelme, ha népvezérnek, rabbinak vagy </w:t>
      </w:r>
      <w:proofErr w:type="spellStart"/>
      <w:r w:rsidRPr="002B08AB">
        <w:rPr>
          <w:rFonts w:ascii="Times New Roman" w:hAnsi="Times New Roman"/>
          <w:i/>
          <w:sz w:val="24"/>
          <w:szCs w:val="24"/>
        </w:rPr>
        <w:t>theiosz</w:t>
      </w:r>
      <w:proofErr w:type="spellEnd"/>
      <w:r w:rsidRPr="002B08A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B08AB">
        <w:rPr>
          <w:rFonts w:ascii="Times New Roman" w:hAnsi="Times New Roman"/>
          <w:i/>
          <w:sz w:val="24"/>
          <w:szCs w:val="24"/>
        </w:rPr>
        <w:t>anér</w:t>
      </w:r>
      <w:r>
        <w:rPr>
          <w:rFonts w:ascii="Times New Roman" w:hAnsi="Times New Roman"/>
          <w:sz w:val="24"/>
          <w:szCs w:val="24"/>
        </w:rPr>
        <w:t>nak</w:t>
      </w:r>
      <w:proofErr w:type="spellEnd"/>
      <w:r>
        <w:rPr>
          <w:rFonts w:ascii="Times New Roman" w:hAnsi="Times New Roman"/>
          <w:sz w:val="24"/>
          <w:szCs w:val="24"/>
        </w:rPr>
        <w:t xml:space="preserve"> tartjuk. Azáltal nyeri el értelmét, ha őt hallgatva az Atyára hallgatunk, s őrá tekintve az Atyát </w:t>
      </w:r>
      <w:proofErr w:type="gramStart"/>
      <w:r>
        <w:rPr>
          <w:rFonts w:ascii="Times New Roman" w:hAnsi="Times New Roman"/>
          <w:sz w:val="24"/>
          <w:szCs w:val="24"/>
        </w:rPr>
        <w:t>látjuk</w:t>
      </w:r>
      <w:proofErr w:type="gramEnd"/>
      <w:r>
        <w:rPr>
          <w:rFonts w:ascii="Times New Roman" w:hAnsi="Times New Roman"/>
          <w:sz w:val="24"/>
          <w:szCs w:val="24"/>
        </w:rPr>
        <w:t xml:space="preserve"> és az Atyát imádjuk.”</w:t>
      </w:r>
      <w:r>
        <w:rPr>
          <w:rStyle w:val="Lbjegyzet-hivatkozs"/>
          <w:rFonts w:ascii="Times New Roman" w:hAnsi="Times New Roman"/>
          <w:sz w:val="24"/>
          <w:szCs w:val="24"/>
        </w:rPr>
        <w:footnoteReference w:id="3"/>
      </w:r>
    </w:p>
    <w:p w:rsidR="0083662D" w:rsidRDefault="0083662D" w:rsidP="0038559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302A3" w:rsidRDefault="00E2032E" w:rsidP="00385598">
      <w:pPr>
        <w:numPr>
          <w:ilvl w:val="0"/>
          <w:numId w:val="30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8C348A">
        <w:rPr>
          <w:rFonts w:ascii="Times New Roman" w:hAnsi="Times New Roman"/>
          <w:b/>
          <w:sz w:val="24"/>
          <w:szCs w:val="24"/>
        </w:rPr>
        <w:lastRenderedPageBreak/>
        <w:t>A kereszt</w:t>
      </w:r>
    </w:p>
    <w:p w:rsidR="00B406DE" w:rsidRPr="008C348A" w:rsidRDefault="00B406DE" w:rsidP="00385598">
      <w:pPr>
        <w:spacing w:after="0" w:line="360" w:lineRule="auto"/>
        <w:ind w:left="397"/>
        <w:rPr>
          <w:rFonts w:ascii="Times New Roman" w:hAnsi="Times New Roman"/>
          <w:b/>
          <w:sz w:val="24"/>
          <w:szCs w:val="24"/>
        </w:rPr>
      </w:pPr>
    </w:p>
    <w:p w:rsidR="004302A3" w:rsidRPr="00B406DE" w:rsidRDefault="009D61A9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A kereszt több nézőpontból</w:t>
      </w:r>
    </w:p>
    <w:p w:rsidR="008D58AE" w:rsidRDefault="008D58A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átlag keresztény ember a „kereszt” szó hallatán – ha nem </w:t>
      </w:r>
      <w:proofErr w:type="spellStart"/>
      <w:r>
        <w:rPr>
          <w:rFonts w:ascii="Times New Roman" w:hAnsi="Times New Roman"/>
          <w:sz w:val="24"/>
          <w:szCs w:val="24"/>
        </w:rPr>
        <w:t>Mel</w:t>
      </w:r>
      <w:proofErr w:type="spellEnd"/>
      <w:r>
        <w:rPr>
          <w:rFonts w:ascii="Times New Roman" w:hAnsi="Times New Roman"/>
          <w:sz w:val="24"/>
          <w:szCs w:val="24"/>
        </w:rPr>
        <w:t xml:space="preserve"> Gibson Passió című filmjére gondol – Jézus szenvedésére és a kegyetlenségre asszociál első ízben. Azután </w:t>
      </w:r>
      <w:r w:rsidR="00164CB7">
        <w:rPr>
          <w:rFonts w:ascii="Times New Roman" w:hAnsi="Times New Roman"/>
          <w:sz w:val="24"/>
          <w:szCs w:val="24"/>
        </w:rPr>
        <w:t xml:space="preserve">valószínűleg </w:t>
      </w:r>
      <w:r>
        <w:rPr>
          <w:rFonts w:ascii="Times New Roman" w:hAnsi="Times New Roman"/>
          <w:sz w:val="24"/>
          <w:szCs w:val="24"/>
        </w:rPr>
        <w:t>eszébe jutnak Jézus szavai, melyeket hozzá is intéz, hogy ha követni akarja Őt, vegye fel keresztjét</w:t>
      </w:r>
      <w:r w:rsidR="00195850">
        <w:rPr>
          <w:rFonts w:ascii="Times New Roman" w:hAnsi="Times New Roman"/>
          <w:sz w:val="24"/>
          <w:szCs w:val="24"/>
        </w:rPr>
        <w:t xml:space="preserve"> (Vö. </w:t>
      </w:r>
      <w:proofErr w:type="spellStart"/>
      <w:r w:rsidR="00195850">
        <w:rPr>
          <w:rFonts w:ascii="Times New Roman" w:hAnsi="Times New Roman"/>
          <w:sz w:val="24"/>
          <w:szCs w:val="24"/>
        </w:rPr>
        <w:t>Mt</w:t>
      </w:r>
      <w:proofErr w:type="spellEnd"/>
      <w:r w:rsidR="00195850">
        <w:rPr>
          <w:rFonts w:ascii="Times New Roman" w:hAnsi="Times New Roman"/>
          <w:sz w:val="24"/>
          <w:szCs w:val="24"/>
        </w:rPr>
        <w:t xml:space="preserve"> 16,24)</w:t>
      </w:r>
      <w:r>
        <w:rPr>
          <w:rFonts w:ascii="Times New Roman" w:hAnsi="Times New Roman"/>
          <w:sz w:val="24"/>
          <w:szCs w:val="24"/>
        </w:rPr>
        <w:t xml:space="preserve">. </w:t>
      </w:r>
      <w:r w:rsidR="00164CB7">
        <w:rPr>
          <w:rFonts w:ascii="Times New Roman" w:hAnsi="Times New Roman"/>
          <w:sz w:val="24"/>
          <w:szCs w:val="24"/>
        </w:rPr>
        <w:t>Emiatt a</w:t>
      </w:r>
      <w:r>
        <w:rPr>
          <w:rFonts w:ascii="Times New Roman" w:hAnsi="Times New Roman"/>
          <w:sz w:val="24"/>
          <w:szCs w:val="24"/>
        </w:rPr>
        <w:t xml:space="preserve"> személyes nehézségek is </w:t>
      </w:r>
      <w:r w:rsidR="00195850">
        <w:rPr>
          <w:rFonts w:ascii="Times New Roman" w:hAnsi="Times New Roman"/>
          <w:sz w:val="24"/>
          <w:szCs w:val="24"/>
        </w:rPr>
        <w:t>felmerülnek</w:t>
      </w:r>
      <w:r>
        <w:rPr>
          <w:rFonts w:ascii="Times New Roman" w:hAnsi="Times New Roman"/>
          <w:sz w:val="24"/>
          <w:szCs w:val="24"/>
        </w:rPr>
        <w:t xml:space="preserve"> </w:t>
      </w:r>
      <w:r w:rsidR="00195850">
        <w:rPr>
          <w:rFonts w:ascii="Times New Roman" w:hAnsi="Times New Roman"/>
          <w:sz w:val="24"/>
          <w:szCs w:val="24"/>
        </w:rPr>
        <w:t>ennek kapcsán</w:t>
      </w:r>
      <w:r>
        <w:rPr>
          <w:rFonts w:ascii="Times New Roman" w:hAnsi="Times New Roman"/>
          <w:sz w:val="24"/>
          <w:szCs w:val="24"/>
        </w:rPr>
        <w:t>. Esetleg arra is gondol</w:t>
      </w:r>
      <w:r w:rsidR="00195850">
        <w:rPr>
          <w:rFonts w:ascii="Times New Roman" w:hAnsi="Times New Roman"/>
          <w:sz w:val="24"/>
          <w:szCs w:val="24"/>
        </w:rPr>
        <w:t xml:space="preserve"> az ember</w:t>
      </w:r>
      <w:r>
        <w:rPr>
          <w:rFonts w:ascii="Times New Roman" w:hAnsi="Times New Roman"/>
          <w:sz w:val="24"/>
          <w:szCs w:val="24"/>
        </w:rPr>
        <w:t xml:space="preserve">, hogy senki nem kap nagyobb keresztet, mint amit elbír. </w:t>
      </w:r>
      <w:r w:rsidR="00EA19D4">
        <w:rPr>
          <w:rFonts w:ascii="Times New Roman" w:hAnsi="Times New Roman"/>
          <w:sz w:val="24"/>
          <w:szCs w:val="24"/>
        </w:rPr>
        <w:t>(Vö. 1Kor 10,13)</w:t>
      </w:r>
    </w:p>
    <w:p w:rsidR="00280916" w:rsidRDefault="00280916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Herbert </w:t>
      </w:r>
      <w:proofErr w:type="spellStart"/>
      <w:r>
        <w:rPr>
          <w:rFonts w:ascii="Times New Roman" w:hAnsi="Times New Roman"/>
          <w:sz w:val="24"/>
          <w:szCs w:val="24"/>
        </w:rPr>
        <w:t>Haag</w:t>
      </w:r>
      <w:proofErr w:type="spellEnd"/>
      <w:r>
        <w:rPr>
          <w:rFonts w:ascii="Times New Roman" w:hAnsi="Times New Roman"/>
          <w:sz w:val="24"/>
          <w:szCs w:val="24"/>
        </w:rPr>
        <w:t xml:space="preserve"> a Bibliai Lexikonban a kereszténység és önmegtagadás jelképeként, a hiteles keresztény élet foglalataként és éppen ezért a Krisztussal való egység jelképeként is leírja a keresztet. A lexikon szócikkéből kiderül, hogy Jézus korában sokféle keresztet használtak büntetőeszközként és jelképként egyaránt (pl. </w:t>
      </w:r>
      <w:proofErr w:type="spellStart"/>
      <w:r>
        <w:rPr>
          <w:rFonts w:ascii="Times New Roman" w:hAnsi="Times New Roman"/>
          <w:sz w:val="24"/>
          <w:szCs w:val="24"/>
        </w:rPr>
        <w:t>crux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comissa</w:t>
      </w:r>
      <w:proofErr w:type="spellEnd"/>
      <w:r>
        <w:rPr>
          <w:rFonts w:ascii="Times New Roman" w:hAnsi="Times New Roman"/>
          <w:sz w:val="24"/>
          <w:szCs w:val="24"/>
        </w:rPr>
        <w:t xml:space="preserve">, András kereszt, horogkereszt, </w:t>
      </w:r>
      <w:proofErr w:type="spellStart"/>
      <w:r>
        <w:rPr>
          <w:rFonts w:ascii="Times New Roman" w:hAnsi="Times New Roman"/>
          <w:sz w:val="24"/>
          <w:szCs w:val="24"/>
        </w:rPr>
        <w:t>stb</w:t>
      </w:r>
      <w:proofErr w:type="spellEnd"/>
      <w:r>
        <w:rPr>
          <w:rFonts w:ascii="Times New Roman" w:hAnsi="Times New Roman"/>
          <w:sz w:val="24"/>
          <w:szCs w:val="24"/>
        </w:rPr>
        <w:t>…). Azt is megtudhatjuk, hogy a római keresztek nem voltak túl magasak, valószínűleg Jézus lába csupán 1 méterrel lehetett a föld fölött</w:t>
      </w:r>
      <w:r w:rsidR="00A4372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(Máténál olvassuk, hogy szivacsot nádszálra tűzve inni adtak neki.) Egy laikus számára a kereszt egyenlő a balgasággal, a botránnyal és a megaláztatással.</w:t>
      </w:r>
      <w:r w:rsidR="0099175F">
        <w:rPr>
          <w:rStyle w:val="Lbjegyzet-hivatkozs"/>
          <w:rFonts w:ascii="Times New Roman" w:hAnsi="Times New Roman"/>
          <w:sz w:val="24"/>
          <w:szCs w:val="24"/>
        </w:rPr>
        <w:footnoteReference w:id="4"/>
      </w:r>
    </w:p>
    <w:p w:rsidR="0087456A" w:rsidRDefault="00A43720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Biblikus Teológiai Szótár </w:t>
      </w:r>
      <w:r w:rsidR="00EF48A3">
        <w:rPr>
          <w:rFonts w:ascii="Times New Roman" w:hAnsi="Times New Roman"/>
          <w:sz w:val="24"/>
          <w:szCs w:val="24"/>
        </w:rPr>
        <w:t xml:space="preserve">szerint </w:t>
      </w:r>
      <w:r>
        <w:rPr>
          <w:rFonts w:ascii="Times New Roman" w:hAnsi="Times New Roman"/>
          <w:sz w:val="24"/>
          <w:szCs w:val="24"/>
        </w:rPr>
        <w:t>az üdvösségünket idéző lényeges kifejezések egyike lett, annak minden vonásával: a szenvedéssel, a halállal, a vérrel; megváltásunk eszköze. Kiemeli a kereszt körüli botrány</w:t>
      </w:r>
      <w:r w:rsidR="004E49B7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, Szent Pált idézi: „mi azonban a keresztre feszített Krisztust hirdetjük, ami ugyan a zsidóknak botrány, a pogányoknak pedig oktalanság.” (1Kor 1,23) Akármilyen nehéz volt is a tanítványok számára, később nem szépítették meg elbeszéléseikben, mert „rejtett misztérium adott értelmet neki.” A feltámadás dicsőségében, Pünkö</w:t>
      </w:r>
      <w:r w:rsidR="004E49B7">
        <w:rPr>
          <w:rFonts w:ascii="Times New Roman" w:hAnsi="Times New Roman"/>
          <w:sz w:val="24"/>
          <w:szCs w:val="24"/>
        </w:rPr>
        <w:t>sd fényében már bele tudják illeszteni</w:t>
      </w:r>
      <w:r>
        <w:rPr>
          <w:rFonts w:ascii="Times New Roman" w:hAnsi="Times New Roman"/>
          <w:sz w:val="24"/>
          <w:szCs w:val="24"/>
        </w:rPr>
        <w:t xml:space="preserve"> Isten megváltó tervébe: be k</w:t>
      </w:r>
      <w:r w:rsidR="002D1252">
        <w:rPr>
          <w:rFonts w:ascii="Times New Roman" w:hAnsi="Times New Roman"/>
          <w:sz w:val="24"/>
          <w:szCs w:val="24"/>
        </w:rPr>
        <w:t xml:space="preserve">ellett teljesednie az Írásoknak, </w:t>
      </w:r>
      <w:r w:rsidR="00B579E2">
        <w:rPr>
          <w:rFonts w:ascii="Times New Roman" w:hAnsi="Times New Roman"/>
          <w:sz w:val="24"/>
          <w:szCs w:val="24"/>
        </w:rPr>
        <w:t xml:space="preserve">Jézus </w:t>
      </w:r>
      <w:r w:rsidR="002D1252">
        <w:rPr>
          <w:rFonts w:ascii="Times New Roman" w:hAnsi="Times New Roman"/>
          <w:sz w:val="24"/>
          <w:szCs w:val="24"/>
        </w:rPr>
        <w:t>a mi bűneinkért halt meg. Pál szerint a kereszt a kapcsolópont az Ószövetség és az Újszövetség, a zsidók és a pogányok között, „mindkettőt egy testben engesztelte ki Istennel” (</w:t>
      </w:r>
      <w:r w:rsidR="00333A7A">
        <w:rPr>
          <w:rFonts w:ascii="Times New Roman" w:hAnsi="Times New Roman"/>
          <w:sz w:val="24"/>
          <w:szCs w:val="24"/>
        </w:rPr>
        <w:t>vö</w:t>
      </w:r>
      <w:r w:rsidR="002D125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D1252">
        <w:rPr>
          <w:rFonts w:ascii="Times New Roman" w:hAnsi="Times New Roman"/>
          <w:sz w:val="24"/>
          <w:szCs w:val="24"/>
        </w:rPr>
        <w:t>Ef</w:t>
      </w:r>
      <w:proofErr w:type="spellEnd"/>
      <w:r w:rsidR="002D1252">
        <w:rPr>
          <w:rFonts w:ascii="Times New Roman" w:hAnsi="Times New Roman"/>
          <w:sz w:val="24"/>
          <w:szCs w:val="24"/>
        </w:rPr>
        <w:t xml:space="preserve"> 2,14-18)</w:t>
      </w:r>
      <w:r w:rsidR="00333A7A">
        <w:rPr>
          <w:rFonts w:ascii="Times New Roman" w:hAnsi="Times New Roman"/>
          <w:sz w:val="24"/>
          <w:szCs w:val="24"/>
        </w:rPr>
        <w:t>.</w:t>
      </w:r>
      <w:r w:rsidR="00EF48A3">
        <w:rPr>
          <w:rFonts w:ascii="Times New Roman" w:hAnsi="Times New Roman"/>
          <w:sz w:val="24"/>
          <w:szCs w:val="24"/>
        </w:rPr>
        <w:t xml:space="preserve"> János </w:t>
      </w:r>
      <w:r w:rsidR="00B579E2">
        <w:rPr>
          <w:rFonts w:ascii="Times New Roman" w:hAnsi="Times New Roman"/>
          <w:sz w:val="24"/>
          <w:szCs w:val="24"/>
        </w:rPr>
        <w:t xml:space="preserve">evangéliumában Jézus már a kereszten diadalmaskodik, felemeltetik – itt ugyanazt a szót használja, mint ami Jézus mennyei felmagasztalását jelezte a szinoptikus evangéliumokban. Jézus méltóságteljesen halad a kereszt felé. A kereszt a keresztény ember ismertetőjegye, Jézus is mondja: „aki utánam akar jönni, tagadja meg önmagát, vegye föl keresztjét.” </w:t>
      </w:r>
      <w:r w:rsidR="00B579E2">
        <w:rPr>
          <w:rFonts w:ascii="Times New Roman" w:hAnsi="Times New Roman"/>
          <w:sz w:val="24"/>
          <w:szCs w:val="24"/>
        </w:rPr>
        <w:lastRenderedPageBreak/>
        <w:t>(</w:t>
      </w:r>
      <w:proofErr w:type="spellStart"/>
      <w:r w:rsidR="00B579E2">
        <w:rPr>
          <w:rFonts w:ascii="Times New Roman" w:hAnsi="Times New Roman"/>
          <w:sz w:val="24"/>
          <w:szCs w:val="24"/>
        </w:rPr>
        <w:t>Mt</w:t>
      </w:r>
      <w:proofErr w:type="spellEnd"/>
      <w:r w:rsidR="00B579E2">
        <w:rPr>
          <w:rFonts w:ascii="Times New Roman" w:hAnsi="Times New Roman"/>
          <w:sz w:val="24"/>
          <w:szCs w:val="24"/>
        </w:rPr>
        <w:t xml:space="preserve"> 16,24) </w:t>
      </w:r>
      <w:proofErr w:type="gramStart"/>
      <w:r w:rsidR="00B579E2">
        <w:rPr>
          <w:rFonts w:ascii="Times New Roman" w:hAnsi="Times New Roman"/>
          <w:sz w:val="24"/>
          <w:szCs w:val="24"/>
        </w:rPr>
        <w:t>A</w:t>
      </w:r>
      <w:proofErr w:type="gramEnd"/>
      <w:r w:rsidR="00B579E2">
        <w:rPr>
          <w:rFonts w:ascii="Times New Roman" w:hAnsi="Times New Roman"/>
          <w:sz w:val="24"/>
          <w:szCs w:val="24"/>
        </w:rPr>
        <w:t xml:space="preserve"> tanítványnak önmagán kívül a világ számára is meg kell halnia, el kell fogadnia az ezzel járó nehézségeket is.</w:t>
      </w:r>
      <w:r w:rsidR="0099175F">
        <w:rPr>
          <w:rStyle w:val="Lbjegyzet-hivatkozs"/>
          <w:rFonts w:ascii="Times New Roman" w:hAnsi="Times New Roman"/>
          <w:sz w:val="24"/>
          <w:szCs w:val="24"/>
        </w:rPr>
        <w:footnoteReference w:id="5"/>
      </w:r>
    </w:p>
    <w:p w:rsidR="009324F3" w:rsidRDefault="009324F3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D61A9" w:rsidRPr="00B406DE" w:rsidRDefault="009D61A9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János megváltástana</w:t>
      </w:r>
      <w:r w:rsidR="002B72B8" w:rsidRPr="00B406DE">
        <w:rPr>
          <w:rStyle w:val="Lbjegyzet-hivatkozs"/>
          <w:rFonts w:ascii="Times New Roman" w:hAnsi="Times New Roman"/>
          <w:i/>
          <w:sz w:val="24"/>
          <w:szCs w:val="24"/>
        </w:rPr>
        <w:footnoteReference w:id="6"/>
      </w:r>
    </w:p>
    <w:p w:rsidR="00664589" w:rsidRDefault="00664589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János három szempontból vizsgálja a megváltás fogalmát és a kereszt értelmét: Jézus halálát megdicsőülésként ábrázolja, teljesen szabadon felajánlott áldozatként, mely </w:t>
      </w:r>
      <w:r w:rsidR="00195850">
        <w:rPr>
          <w:rFonts w:ascii="Times New Roman" w:hAnsi="Times New Roman"/>
          <w:sz w:val="24"/>
          <w:szCs w:val="24"/>
        </w:rPr>
        <w:t xml:space="preserve">így már </w:t>
      </w:r>
      <w:r>
        <w:rPr>
          <w:rFonts w:ascii="Times New Roman" w:hAnsi="Times New Roman"/>
          <w:sz w:val="24"/>
          <w:szCs w:val="24"/>
        </w:rPr>
        <w:t>megszentel</w:t>
      </w:r>
      <w:r w:rsidR="00195850">
        <w:rPr>
          <w:rFonts w:ascii="Times New Roman" w:hAnsi="Times New Roman"/>
          <w:sz w:val="24"/>
          <w:szCs w:val="24"/>
        </w:rPr>
        <w:t>ő.</w:t>
      </w:r>
      <w:r>
        <w:rPr>
          <w:rFonts w:ascii="Times New Roman" w:hAnsi="Times New Roman"/>
          <w:sz w:val="24"/>
          <w:szCs w:val="24"/>
        </w:rPr>
        <w:t xml:space="preserve"> </w:t>
      </w:r>
      <w:r w:rsidR="00195850">
        <w:rPr>
          <w:rFonts w:ascii="Times New Roman" w:hAnsi="Times New Roman"/>
          <w:sz w:val="24"/>
          <w:szCs w:val="24"/>
        </w:rPr>
        <w:t xml:space="preserve">Emellett </w:t>
      </w:r>
      <w:r>
        <w:rPr>
          <w:rFonts w:ascii="Times New Roman" w:hAnsi="Times New Roman"/>
          <w:sz w:val="24"/>
          <w:szCs w:val="24"/>
        </w:rPr>
        <w:t>Isten igazi arcának kinyilatkoztatásaként</w:t>
      </w:r>
      <w:r w:rsidR="00195850">
        <w:rPr>
          <w:rFonts w:ascii="Times New Roman" w:hAnsi="Times New Roman"/>
          <w:sz w:val="24"/>
          <w:szCs w:val="24"/>
        </w:rPr>
        <w:t xml:space="preserve"> is értelmezi a </w:t>
      </w:r>
      <w:r w:rsidR="00BA392C">
        <w:rPr>
          <w:rFonts w:ascii="Times New Roman" w:hAnsi="Times New Roman"/>
          <w:sz w:val="24"/>
          <w:szCs w:val="24"/>
        </w:rPr>
        <w:t xml:space="preserve">kereszthalál általi </w:t>
      </w:r>
      <w:r w:rsidR="00195850">
        <w:rPr>
          <w:rFonts w:ascii="Times New Roman" w:hAnsi="Times New Roman"/>
          <w:sz w:val="24"/>
          <w:szCs w:val="24"/>
        </w:rPr>
        <w:t>megváltás eseményét</w:t>
      </w:r>
      <w:r w:rsidR="002B72B8">
        <w:rPr>
          <w:rFonts w:ascii="Times New Roman" w:hAnsi="Times New Roman"/>
          <w:sz w:val="24"/>
          <w:szCs w:val="24"/>
        </w:rPr>
        <w:t>.</w:t>
      </w:r>
    </w:p>
    <w:p w:rsidR="00B406DE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27E79" w:rsidRPr="00B406DE" w:rsidRDefault="00627E79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Jézus halála, mint kinyilatkoztatás és megdicsőülés</w:t>
      </w:r>
      <w:ins w:id="10" w:author="Szatmári Györgyi" w:date="2012-05-23T09:58:00Z">
        <w:del w:id="11" w:author="Cseri Péter" w:date="2013-02-11T16:58:00Z">
          <w:r w:rsidR="00333A7A" w:rsidDel="00DA7544">
            <w:rPr>
              <w:rFonts w:ascii="Times New Roman" w:hAnsi="Times New Roman"/>
              <w:i/>
              <w:sz w:val="24"/>
              <w:szCs w:val="24"/>
            </w:rPr>
            <w:delText xml:space="preserve"> </w:delText>
          </w:r>
          <w:r w:rsidR="00333A7A" w:rsidDel="00DA7544">
            <w:rPr>
              <w:rFonts w:ascii="Times New Roman" w:hAnsi="Times New Roman"/>
              <w:sz w:val="24"/>
              <w:szCs w:val="24"/>
            </w:rPr>
            <w:delText>[A cím ugyanúgy szerepeljen – számozást tekintve is – mint a tartalomjegyzékben. Sorszámok után mindig szerepeljen pont</w:delText>
          </w:r>
        </w:del>
      </w:ins>
      <w:ins w:id="12" w:author="Szatmári Györgyi" w:date="2012-05-23T09:59:00Z">
        <w:del w:id="13" w:author="Cseri Péter" w:date="2013-02-11T16:58:00Z">
          <w:r w:rsidR="00333A7A" w:rsidDel="00DA7544">
            <w:rPr>
              <w:rFonts w:ascii="Times New Roman" w:hAnsi="Times New Roman"/>
              <w:sz w:val="24"/>
              <w:szCs w:val="24"/>
            </w:rPr>
            <w:delText xml:space="preserve">, tehát 2.1. Jézus halála… </w:delText>
          </w:r>
        </w:del>
      </w:ins>
      <w:ins w:id="14" w:author="Szatmári Györgyi" w:date="2012-05-23T09:58:00Z">
        <w:del w:id="15" w:author="Cseri Péter" w:date="2013-02-11T16:58:00Z">
          <w:r w:rsidR="00333A7A" w:rsidDel="00DA7544">
            <w:rPr>
              <w:rFonts w:ascii="Times New Roman" w:hAnsi="Times New Roman"/>
              <w:sz w:val="24"/>
              <w:szCs w:val="24"/>
            </w:rPr>
            <w:delText xml:space="preserve">A további alcímeknél nem </w:delText>
          </w:r>
        </w:del>
      </w:ins>
      <w:ins w:id="16" w:author="Szatmári Györgyi" w:date="2012-05-23T09:59:00Z">
        <w:del w:id="17" w:author="Cseri Péter" w:date="2013-02-11T16:58:00Z">
          <w:r w:rsidR="00333A7A" w:rsidDel="00DA7544">
            <w:rPr>
              <w:rFonts w:ascii="Times New Roman" w:hAnsi="Times New Roman"/>
              <w:sz w:val="24"/>
              <w:szCs w:val="24"/>
            </w:rPr>
            <w:delText>jelzem</w:delText>
          </w:r>
        </w:del>
      </w:ins>
      <w:ins w:id="18" w:author="Szatmári Györgyi" w:date="2012-05-23T09:58:00Z">
        <w:del w:id="19" w:author="Cseri Péter" w:date="2013-02-11T16:58:00Z">
          <w:r w:rsidR="00333A7A" w:rsidDel="00DA7544">
            <w:rPr>
              <w:rFonts w:ascii="Times New Roman" w:hAnsi="Times New Roman"/>
              <w:sz w:val="24"/>
              <w:szCs w:val="24"/>
            </w:rPr>
            <w:delText>.]</w:delText>
          </w:r>
        </w:del>
      </w:ins>
    </w:p>
    <w:p w:rsidR="00D654FD" w:rsidRDefault="001E49E9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„A megtestesült Logoszban Isten szerető, megmentő jelen</w:t>
      </w:r>
      <w:r w:rsidR="00EF48A3">
        <w:rPr>
          <w:rFonts w:ascii="Times New Roman" w:hAnsi="Times New Roman"/>
          <w:sz w:val="24"/>
          <w:szCs w:val="24"/>
        </w:rPr>
        <w:t>léte</w:t>
      </w:r>
      <w:r w:rsidR="00AC6A36">
        <w:rPr>
          <w:rFonts w:ascii="Times New Roman" w:hAnsi="Times New Roman"/>
          <w:sz w:val="24"/>
          <w:szCs w:val="24"/>
        </w:rPr>
        <w:t xml:space="preserve"> vált láthatóvá.”</w:t>
      </w:r>
      <w:r w:rsidR="00AC6A36">
        <w:rPr>
          <w:rStyle w:val="Lbjegyzet-hivatkozs"/>
          <w:rFonts w:ascii="Times New Roman" w:hAnsi="Times New Roman"/>
          <w:sz w:val="24"/>
          <w:szCs w:val="24"/>
        </w:rPr>
        <w:footnoteReference w:id="7"/>
      </w:r>
      <w:r w:rsidR="00AC6A36">
        <w:rPr>
          <w:rFonts w:ascii="Times New Roman" w:hAnsi="Times New Roman"/>
          <w:sz w:val="24"/>
          <w:szCs w:val="24"/>
        </w:rPr>
        <w:t xml:space="preserve"> </w:t>
      </w:r>
      <w:r w:rsidR="00DD6B92">
        <w:rPr>
          <w:rFonts w:ascii="Times New Roman" w:hAnsi="Times New Roman"/>
          <w:sz w:val="24"/>
          <w:szCs w:val="24"/>
        </w:rPr>
        <w:t>Jézu</w:t>
      </w:r>
      <w:r w:rsidR="00A06B9B">
        <w:rPr>
          <w:rFonts w:ascii="Times New Roman" w:hAnsi="Times New Roman"/>
          <w:sz w:val="24"/>
          <w:szCs w:val="24"/>
        </w:rPr>
        <w:t>s az Istent kinyilatkoztató Szó, a Logosz. Jézus műve a kinyilatkoztatás. Ez a kinyilatkoztatás pedig jeleken keresztül valósul meg, melyek közül a legnagyobb a kereszt. Tehát halála is kinyilatkoztatás, itt ismerjük meg, hogy ki</w:t>
      </w:r>
      <w:r w:rsidR="0025162C">
        <w:rPr>
          <w:rFonts w:ascii="Times New Roman" w:hAnsi="Times New Roman"/>
          <w:sz w:val="24"/>
          <w:szCs w:val="24"/>
        </w:rPr>
        <w:t>csoda valójában Jézus Krisztus, ezzel együtt Istent is megismerte</w:t>
      </w:r>
      <w:r w:rsidR="00164CB7">
        <w:rPr>
          <w:rFonts w:ascii="Times New Roman" w:hAnsi="Times New Roman"/>
          <w:sz w:val="24"/>
          <w:szCs w:val="24"/>
        </w:rPr>
        <w:t>ti</w:t>
      </w:r>
      <w:r w:rsidR="0025162C">
        <w:rPr>
          <w:rFonts w:ascii="Times New Roman" w:hAnsi="Times New Roman"/>
          <w:sz w:val="24"/>
          <w:szCs w:val="24"/>
        </w:rPr>
        <w:t>.</w:t>
      </w:r>
    </w:p>
    <w:p w:rsidR="00464869" w:rsidRDefault="00464869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Halála ugyanakkor megdicsőülés is. </w:t>
      </w:r>
      <w:r w:rsidR="00643832">
        <w:rPr>
          <w:rFonts w:ascii="Times New Roman" w:hAnsi="Times New Roman"/>
          <w:sz w:val="24"/>
          <w:szCs w:val="24"/>
        </w:rPr>
        <w:t>Zseniálisan fogalmaz</w:t>
      </w:r>
      <w:r w:rsidR="0056490C">
        <w:rPr>
          <w:rFonts w:ascii="Times New Roman" w:hAnsi="Times New Roman"/>
          <w:sz w:val="24"/>
          <w:szCs w:val="24"/>
        </w:rPr>
        <w:t xml:space="preserve"> az evangélista</w:t>
      </w:r>
      <w:r w:rsidR="00643832">
        <w:rPr>
          <w:rFonts w:ascii="Times New Roman" w:hAnsi="Times New Roman"/>
          <w:sz w:val="24"/>
          <w:szCs w:val="24"/>
        </w:rPr>
        <w:t xml:space="preserve">. </w:t>
      </w:r>
      <w:r w:rsidR="00AD1949">
        <w:rPr>
          <w:rFonts w:ascii="Times New Roman" w:hAnsi="Times New Roman"/>
          <w:sz w:val="24"/>
          <w:szCs w:val="24"/>
        </w:rPr>
        <w:t xml:space="preserve">Többértelmű kifejezéseket használ, pl. </w:t>
      </w:r>
      <w:r w:rsidR="0056490C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56490C">
        <w:rPr>
          <w:rFonts w:ascii="Times New Roman" w:hAnsi="Times New Roman"/>
          <w:sz w:val="24"/>
          <w:szCs w:val="24"/>
        </w:rPr>
        <w:t>hüpszoó</w:t>
      </w:r>
      <w:proofErr w:type="spellEnd"/>
      <w:r w:rsidR="0056490C">
        <w:rPr>
          <w:rFonts w:ascii="Times New Roman" w:hAnsi="Times New Roman"/>
          <w:sz w:val="24"/>
          <w:szCs w:val="24"/>
        </w:rPr>
        <w:t xml:space="preserve"> szót, ami jelent felmagasztalást, fizikai felemelést, de keresztre</w:t>
      </w:r>
      <w:r w:rsidR="00333A7A">
        <w:rPr>
          <w:rFonts w:ascii="Times New Roman" w:hAnsi="Times New Roman"/>
          <w:sz w:val="24"/>
          <w:szCs w:val="24"/>
        </w:rPr>
        <w:t xml:space="preserve"> </w:t>
      </w:r>
      <w:r w:rsidR="0056490C">
        <w:rPr>
          <w:rFonts w:ascii="Times New Roman" w:hAnsi="Times New Roman"/>
          <w:sz w:val="24"/>
          <w:szCs w:val="24"/>
        </w:rPr>
        <w:t xml:space="preserve">feszítést is. </w:t>
      </w:r>
      <w:r w:rsidR="00DC0447">
        <w:rPr>
          <w:rFonts w:ascii="Times New Roman" w:hAnsi="Times New Roman"/>
          <w:sz w:val="24"/>
          <w:szCs w:val="24"/>
        </w:rPr>
        <w:t xml:space="preserve">A palást, a korona, a </w:t>
      </w:r>
      <w:proofErr w:type="gramStart"/>
      <w:r w:rsidR="00DC0447">
        <w:rPr>
          <w:rFonts w:ascii="Times New Roman" w:hAnsi="Times New Roman"/>
          <w:sz w:val="24"/>
          <w:szCs w:val="24"/>
        </w:rPr>
        <w:t>kereszt</w:t>
      </w:r>
      <w:proofErr w:type="gramEnd"/>
      <w:r w:rsidR="00DC0447">
        <w:rPr>
          <w:rFonts w:ascii="Times New Roman" w:hAnsi="Times New Roman"/>
          <w:sz w:val="24"/>
          <w:szCs w:val="24"/>
        </w:rPr>
        <w:t xml:space="preserve"> mint trón is a</w:t>
      </w:r>
      <w:r w:rsidR="0056490C">
        <w:rPr>
          <w:rFonts w:ascii="Times New Roman" w:hAnsi="Times New Roman"/>
          <w:sz w:val="24"/>
          <w:szCs w:val="24"/>
        </w:rPr>
        <w:t>rra irányítja figyelmünket, hogy a szenvedésben királlyá emelkedik. Pl. térdre rogynak előtte a katonák, mielőtt elfognák</w:t>
      </w:r>
      <w:r w:rsidR="00333A7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33A7A">
        <w:rPr>
          <w:rFonts w:ascii="Times New Roman" w:hAnsi="Times New Roman"/>
          <w:sz w:val="24"/>
          <w:szCs w:val="24"/>
        </w:rPr>
        <w:t>Jn</w:t>
      </w:r>
      <w:proofErr w:type="spellEnd"/>
      <w:r w:rsidR="00333A7A">
        <w:rPr>
          <w:rFonts w:ascii="Times New Roman" w:hAnsi="Times New Roman"/>
          <w:sz w:val="24"/>
          <w:szCs w:val="24"/>
        </w:rPr>
        <w:t xml:space="preserve"> 18,6)</w:t>
      </w:r>
      <w:r w:rsidR="0056490C">
        <w:rPr>
          <w:rFonts w:ascii="Times New Roman" w:hAnsi="Times New Roman"/>
          <w:sz w:val="24"/>
          <w:szCs w:val="24"/>
        </w:rPr>
        <w:t xml:space="preserve">, </w:t>
      </w:r>
      <w:r w:rsidR="00F1618D">
        <w:rPr>
          <w:rFonts w:ascii="Times New Roman" w:hAnsi="Times New Roman"/>
          <w:sz w:val="24"/>
          <w:szCs w:val="24"/>
        </w:rPr>
        <w:t xml:space="preserve">a szinoptikusokhoz képest </w:t>
      </w:r>
      <w:r w:rsidR="0056490C">
        <w:rPr>
          <w:rFonts w:ascii="Times New Roman" w:hAnsi="Times New Roman"/>
          <w:sz w:val="24"/>
          <w:szCs w:val="24"/>
        </w:rPr>
        <w:t xml:space="preserve">sok megalázó részletet elhagy, a </w:t>
      </w:r>
      <w:proofErr w:type="gramStart"/>
      <w:r w:rsidR="0056490C">
        <w:rPr>
          <w:rFonts w:ascii="Times New Roman" w:hAnsi="Times New Roman"/>
          <w:sz w:val="24"/>
          <w:szCs w:val="24"/>
        </w:rPr>
        <w:t>három nyelvű</w:t>
      </w:r>
      <w:proofErr w:type="gramEnd"/>
      <w:r w:rsidR="0056490C">
        <w:rPr>
          <w:rFonts w:ascii="Times New Roman" w:hAnsi="Times New Roman"/>
          <w:sz w:val="24"/>
          <w:szCs w:val="24"/>
        </w:rPr>
        <w:t xml:space="preserve"> </w:t>
      </w:r>
      <w:r w:rsidR="00333A7A">
        <w:rPr>
          <w:rFonts w:ascii="Times New Roman" w:hAnsi="Times New Roman"/>
          <w:sz w:val="24"/>
          <w:szCs w:val="24"/>
        </w:rPr>
        <w:t xml:space="preserve">(héber, görög, latin) </w:t>
      </w:r>
      <w:r w:rsidR="0056490C">
        <w:rPr>
          <w:rFonts w:ascii="Times New Roman" w:hAnsi="Times New Roman"/>
          <w:sz w:val="24"/>
          <w:szCs w:val="24"/>
        </w:rPr>
        <w:t>ke</w:t>
      </w:r>
      <w:r w:rsidR="00F1618D">
        <w:rPr>
          <w:rFonts w:ascii="Times New Roman" w:hAnsi="Times New Roman"/>
          <w:sz w:val="24"/>
          <w:szCs w:val="24"/>
        </w:rPr>
        <w:t xml:space="preserve">resztfelirat </w:t>
      </w:r>
      <w:r w:rsidR="00333A7A">
        <w:rPr>
          <w:rFonts w:ascii="Times New Roman" w:hAnsi="Times New Roman"/>
          <w:sz w:val="24"/>
          <w:szCs w:val="24"/>
        </w:rPr>
        <w:t>(</w:t>
      </w:r>
      <w:proofErr w:type="spellStart"/>
      <w:r w:rsidR="00333A7A">
        <w:rPr>
          <w:rFonts w:ascii="Times New Roman" w:hAnsi="Times New Roman"/>
          <w:sz w:val="24"/>
          <w:szCs w:val="24"/>
        </w:rPr>
        <w:t>Jn</w:t>
      </w:r>
      <w:proofErr w:type="spellEnd"/>
      <w:r w:rsidR="00333A7A">
        <w:rPr>
          <w:rFonts w:ascii="Times New Roman" w:hAnsi="Times New Roman"/>
          <w:sz w:val="24"/>
          <w:szCs w:val="24"/>
        </w:rPr>
        <w:t xml:space="preserve"> 19,20)</w:t>
      </w:r>
      <w:r w:rsidR="00F1618D">
        <w:rPr>
          <w:rFonts w:ascii="Times New Roman" w:hAnsi="Times New Roman"/>
          <w:sz w:val="24"/>
          <w:szCs w:val="24"/>
        </w:rPr>
        <w:t>arra utal, hogy a világ egésze felett uralma van, végül pedig új sírboltba temetik</w:t>
      </w:r>
      <w:r w:rsidR="00333A7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33A7A">
        <w:rPr>
          <w:rFonts w:ascii="Times New Roman" w:hAnsi="Times New Roman"/>
          <w:sz w:val="24"/>
          <w:szCs w:val="24"/>
        </w:rPr>
        <w:t>Jn</w:t>
      </w:r>
      <w:proofErr w:type="spellEnd"/>
      <w:r w:rsidR="00333A7A">
        <w:rPr>
          <w:rFonts w:ascii="Times New Roman" w:hAnsi="Times New Roman"/>
          <w:sz w:val="24"/>
          <w:szCs w:val="24"/>
        </w:rPr>
        <w:t xml:space="preserve"> 19,41)</w:t>
      </w:r>
      <w:r w:rsidR="00F1618D">
        <w:rPr>
          <w:rFonts w:ascii="Times New Roman" w:hAnsi="Times New Roman"/>
          <w:sz w:val="24"/>
          <w:szCs w:val="24"/>
        </w:rPr>
        <w:t xml:space="preserve">, </w:t>
      </w:r>
      <w:r w:rsidR="00EF48A3">
        <w:rPr>
          <w:rFonts w:ascii="Times New Roman" w:hAnsi="Times New Roman"/>
          <w:sz w:val="24"/>
          <w:szCs w:val="24"/>
        </w:rPr>
        <w:t xml:space="preserve">abban a korban </w:t>
      </w:r>
      <w:r w:rsidR="00F1618D">
        <w:rPr>
          <w:rFonts w:ascii="Times New Roman" w:hAnsi="Times New Roman"/>
          <w:sz w:val="24"/>
          <w:szCs w:val="24"/>
        </w:rPr>
        <w:t>ez is csak királyokat illetett meg</w:t>
      </w:r>
      <w:r w:rsidR="0056490C">
        <w:rPr>
          <w:rFonts w:ascii="Times New Roman" w:hAnsi="Times New Roman"/>
          <w:sz w:val="24"/>
          <w:szCs w:val="24"/>
        </w:rPr>
        <w:t>.</w:t>
      </w:r>
    </w:p>
    <w:p w:rsidR="00F1618D" w:rsidRDefault="00F1618D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keresztet forrásként is ábrázolja, hivatkozik az Írásokra: „Feltekintenek arra, akit keresztülszúrtak… Azon a napon forrás fakad Jeruzsálem lakói számára, hogy megtisztuljanak…” (</w:t>
      </w:r>
      <w:proofErr w:type="spellStart"/>
      <w:r>
        <w:rPr>
          <w:rFonts w:ascii="Times New Roman" w:hAnsi="Times New Roman"/>
          <w:sz w:val="24"/>
          <w:szCs w:val="24"/>
        </w:rPr>
        <w:t>Zak</w:t>
      </w:r>
      <w:proofErr w:type="spellEnd"/>
      <w:r>
        <w:rPr>
          <w:rFonts w:ascii="Times New Roman" w:hAnsi="Times New Roman"/>
          <w:sz w:val="24"/>
          <w:szCs w:val="24"/>
        </w:rPr>
        <w:t xml:space="preserve"> 13,1)</w:t>
      </w:r>
      <w:r w:rsidR="00E66A3C">
        <w:rPr>
          <w:rFonts w:ascii="Times New Roman" w:hAnsi="Times New Roman"/>
          <w:sz w:val="24"/>
          <w:szCs w:val="24"/>
        </w:rPr>
        <w:t xml:space="preserve"> Ez beteljesült, amikor </w:t>
      </w:r>
      <w:r w:rsidR="00B572BD">
        <w:rPr>
          <w:rFonts w:ascii="Times New Roman" w:hAnsi="Times New Roman"/>
          <w:sz w:val="24"/>
          <w:szCs w:val="24"/>
        </w:rPr>
        <w:t xml:space="preserve">átdöfték oldalát egy lándzsával, majd </w:t>
      </w:r>
      <w:r w:rsidR="00EF48A3">
        <w:rPr>
          <w:rFonts w:ascii="Times New Roman" w:hAnsi="Times New Roman"/>
          <w:sz w:val="24"/>
          <w:szCs w:val="24"/>
        </w:rPr>
        <w:t xml:space="preserve">abból </w:t>
      </w:r>
      <w:r w:rsidR="00B572BD">
        <w:rPr>
          <w:rFonts w:ascii="Times New Roman" w:hAnsi="Times New Roman"/>
          <w:sz w:val="24"/>
          <w:szCs w:val="24"/>
        </w:rPr>
        <w:t>vér és víz folyt ki. Odaadta magát értünk, hogy újjászülethessünk kereszthalála által.</w:t>
      </w:r>
    </w:p>
    <w:p w:rsidR="00B406DE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74B3E" w:rsidRPr="00B406DE" w:rsidRDefault="00F74B3E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lastRenderedPageBreak/>
        <w:t>Jézus halála, mint áldozat</w:t>
      </w:r>
    </w:p>
    <w:p w:rsidR="009B6F52" w:rsidRDefault="00285E88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János Jézust Isten Bárányaként emlegeti, mint áldozatot. Párhuzamot vo</w:t>
      </w:r>
      <w:r w:rsidR="006D069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 a zsidó húsvét szertartásai </w:t>
      </w:r>
      <w:r w:rsidR="00DB2BA8">
        <w:rPr>
          <w:rFonts w:ascii="Times New Roman" w:hAnsi="Times New Roman"/>
          <w:sz w:val="24"/>
          <w:szCs w:val="24"/>
        </w:rPr>
        <w:t>valamint</w:t>
      </w:r>
      <w:r w:rsidR="00351A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Jézus </w:t>
      </w:r>
      <w:r w:rsidR="009B6F52">
        <w:rPr>
          <w:rFonts w:ascii="Times New Roman" w:hAnsi="Times New Roman"/>
          <w:sz w:val="24"/>
          <w:szCs w:val="24"/>
        </w:rPr>
        <w:t xml:space="preserve">bevonulása és szenvedése közé. </w:t>
      </w:r>
    </w:p>
    <w:p w:rsidR="00BB7AB3" w:rsidRDefault="00C75EB6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János a szenvedést önátadásnak nevezi, mely </w:t>
      </w:r>
      <w:r w:rsidR="00FE2BB3">
        <w:rPr>
          <w:rFonts w:ascii="Times New Roman" w:hAnsi="Times New Roman"/>
          <w:sz w:val="24"/>
          <w:szCs w:val="24"/>
        </w:rPr>
        <w:t>a legtisztább szeretetből fakad: „Senkinek sincs nagyobb szeretete annál, mint aki életét adja barátaiért.” (</w:t>
      </w:r>
      <w:proofErr w:type="spellStart"/>
      <w:r w:rsidR="00FE2BB3">
        <w:rPr>
          <w:rFonts w:ascii="Times New Roman" w:hAnsi="Times New Roman"/>
          <w:sz w:val="24"/>
          <w:szCs w:val="24"/>
        </w:rPr>
        <w:t>Jn</w:t>
      </w:r>
      <w:proofErr w:type="spellEnd"/>
      <w:r w:rsidR="00FE2BB3">
        <w:rPr>
          <w:rFonts w:ascii="Times New Roman" w:hAnsi="Times New Roman"/>
          <w:sz w:val="24"/>
          <w:szCs w:val="24"/>
        </w:rPr>
        <w:t xml:space="preserve"> 15,13)</w:t>
      </w:r>
      <w:r w:rsidR="00285E88">
        <w:rPr>
          <w:rFonts w:ascii="Times New Roman" w:hAnsi="Times New Roman"/>
          <w:sz w:val="24"/>
          <w:szCs w:val="24"/>
        </w:rPr>
        <w:t xml:space="preserve"> Az utolsó vacsorán elmondott imájában ezt mondja: „értük szentelem magamat, hogy ők is szentek legyenek az igazságban.” (</w:t>
      </w:r>
      <w:proofErr w:type="spellStart"/>
      <w:r w:rsidR="00285E88">
        <w:rPr>
          <w:rFonts w:ascii="Times New Roman" w:hAnsi="Times New Roman"/>
          <w:sz w:val="24"/>
          <w:szCs w:val="24"/>
        </w:rPr>
        <w:t>Jn</w:t>
      </w:r>
      <w:proofErr w:type="spellEnd"/>
      <w:r w:rsidR="00285E88">
        <w:rPr>
          <w:rFonts w:ascii="Times New Roman" w:hAnsi="Times New Roman"/>
          <w:sz w:val="24"/>
          <w:szCs w:val="24"/>
        </w:rPr>
        <w:t xml:space="preserve"> 17,17) Megszenteli tanítványait, mert magával viszi őket</w:t>
      </w:r>
      <w:r w:rsidR="00285E88" w:rsidRPr="00285E88">
        <w:rPr>
          <w:rFonts w:ascii="Times New Roman" w:hAnsi="Times New Roman"/>
          <w:sz w:val="24"/>
          <w:szCs w:val="24"/>
        </w:rPr>
        <w:t xml:space="preserve"> </w:t>
      </w:r>
      <w:r w:rsidR="00285E88">
        <w:rPr>
          <w:rFonts w:ascii="Times New Roman" w:hAnsi="Times New Roman"/>
          <w:sz w:val="24"/>
          <w:szCs w:val="24"/>
        </w:rPr>
        <w:t>Atyjához, kinyilatkoztatja nekik az igazságot. Jézus a népért halt meg. Nem a bűneiért, hanem</w:t>
      </w:r>
      <w:r w:rsidR="002B72B8">
        <w:rPr>
          <w:rFonts w:ascii="Times New Roman" w:hAnsi="Times New Roman"/>
          <w:sz w:val="24"/>
          <w:szCs w:val="24"/>
        </w:rPr>
        <w:t xml:space="preserve"> azért, </w:t>
      </w:r>
      <w:r w:rsidR="00285E88">
        <w:rPr>
          <w:rFonts w:ascii="Times New Roman" w:hAnsi="Times New Roman"/>
          <w:sz w:val="24"/>
          <w:szCs w:val="24"/>
        </w:rPr>
        <w:t>hogy összegyűjtse őket.</w:t>
      </w:r>
    </w:p>
    <w:p w:rsidR="00B406DE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B6F52" w:rsidRPr="00B406DE" w:rsidRDefault="00F74B3E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 xml:space="preserve">A bűn és a megváltás </w:t>
      </w:r>
      <w:r w:rsidR="009B6F52" w:rsidRPr="00B406DE">
        <w:rPr>
          <w:rFonts w:ascii="Times New Roman" w:hAnsi="Times New Roman"/>
          <w:i/>
          <w:sz w:val="24"/>
          <w:szCs w:val="24"/>
        </w:rPr>
        <w:t xml:space="preserve">kapcsolata </w:t>
      </w:r>
      <w:r w:rsidRPr="00B406DE">
        <w:rPr>
          <w:rFonts w:ascii="Times New Roman" w:hAnsi="Times New Roman"/>
          <w:i/>
          <w:sz w:val="24"/>
          <w:szCs w:val="24"/>
        </w:rPr>
        <w:t>Jánosnál</w:t>
      </w:r>
    </w:p>
    <w:p w:rsidR="0025162C" w:rsidRDefault="0025162C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János a bűnt egy Istennel szemben tanúsított létmódként jeleníti meg, mely abból származik, hogy nem ismerik az Atyát.</w:t>
      </w:r>
      <w:r w:rsidR="002027A2">
        <w:rPr>
          <w:rFonts w:ascii="Times New Roman" w:hAnsi="Times New Roman"/>
          <w:sz w:val="24"/>
          <w:szCs w:val="24"/>
        </w:rPr>
        <w:t xml:space="preserve"> A bűnről mindig egyes</w:t>
      </w:r>
      <w:r w:rsidR="00F62222">
        <w:rPr>
          <w:rFonts w:ascii="Times New Roman" w:hAnsi="Times New Roman"/>
          <w:sz w:val="24"/>
          <w:szCs w:val="24"/>
        </w:rPr>
        <w:t xml:space="preserve"> </w:t>
      </w:r>
      <w:r w:rsidR="002027A2">
        <w:rPr>
          <w:rFonts w:ascii="Times New Roman" w:hAnsi="Times New Roman"/>
          <w:sz w:val="24"/>
          <w:szCs w:val="24"/>
        </w:rPr>
        <w:t xml:space="preserve">számban beszél, és mindig másként nevezi. Pl. hazugság, gyűlölet, gyilkosság… „a megváltás úgy történik, </w:t>
      </w:r>
      <w:r w:rsidR="00F62222">
        <w:rPr>
          <w:rFonts w:ascii="Times New Roman" w:hAnsi="Times New Roman"/>
          <w:sz w:val="24"/>
          <w:szCs w:val="24"/>
        </w:rPr>
        <w:t>hogy</w:t>
      </w:r>
      <w:r w:rsidR="002027A2">
        <w:rPr>
          <w:rFonts w:ascii="Times New Roman" w:hAnsi="Times New Roman"/>
          <w:sz w:val="24"/>
          <w:szCs w:val="24"/>
        </w:rPr>
        <w:t xml:space="preserve"> Isten kinyilatkoztatja igazi arcát.”</w:t>
      </w:r>
      <w:r w:rsidR="00AC6A36">
        <w:rPr>
          <w:rStyle w:val="Lbjegyzet-hivatkozs"/>
          <w:rFonts w:ascii="Times New Roman" w:hAnsi="Times New Roman"/>
          <w:sz w:val="24"/>
          <w:szCs w:val="24"/>
        </w:rPr>
        <w:footnoteReference w:id="8"/>
      </w:r>
      <w:r w:rsidR="002027A2">
        <w:rPr>
          <w:rFonts w:ascii="Times New Roman" w:hAnsi="Times New Roman"/>
          <w:sz w:val="24"/>
          <w:szCs w:val="24"/>
        </w:rPr>
        <w:t xml:space="preserve"> A megváltás „a bűn létmódjából a szeretet isteni létmódjába emeli át az embert.”</w:t>
      </w:r>
      <w:r w:rsidR="00AC6A36">
        <w:rPr>
          <w:rStyle w:val="Lbjegyzet-hivatkozs"/>
          <w:rFonts w:ascii="Times New Roman" w:hAnsi="Times New Roman"/>
          <w:sz w:val="24"/>
          <w:szCs w:val="24"/>
        </w:rPr>
        <w:footnoteReference w:id="9"/>
      </w:r>
      <w:r w:rsidR="002027A2">
        <w:rPr>
          <w:rFonts w:ascii="Times New Roman" w:hAnsi="Times New Roman"/>
          <w:sz w:val="24"/>
          <w:szCs w:val="24"/>
        </w:rPr>
        <w:t xml:space="preserve"> Így újítja meg életünket, újjászületünk általa. Amikor kinyilatkoztatja magát, barátaivá fogad minket, mert mindent elmond </w:t>
      </w:r>
      <w:r w:rsidR="00C16897">
        <w:rPr>
          <w:rFonts w:ascii="Times New Roman" w:hAnsi="Times New Roman"/>
          <w:sz w:val="24"/>
          <w:szCs w:val="24"/>
        </w:rPr>
        <w:t xml:space="preserve">az Atyáról (vö. </w:t>
      </w:r>
      <w:proofErr w:type="spellStart"/>
      <w:r w:rsidR="00C16897">
        <w:rPr>
          <w:rFonts w:ascii="Times New Roman" w:hAnsi="Times New Roman"/>
          <w:sz w:val="24"/>
          <w:szCs w:val="24"/>
        </w:rPr>
        <w:t>Jn</w:t>
      </w:r>
      <w:proofErr w:type="spellEnd"/>
      <w:r w:rsidR="00C16897">
        <w:rPr>
          <w:rFonts w:ascii="Times New Roman" w:hAnsi="Times New Roman"/>
          <w:sz w:val="24"/>
          <w:szCs w:val="24"/>
        </w:rPr>
        <w:t xml:space="preserve"> 15,15)</w:t>
      </w:r>
      <w:r w:rsidR="002027A2">
        <w:rPr>
          <w:rFonts w:ascii="Times New Roman" w:hAnsi="Times New Roman"/>
          <w:sz w:val="24"/>
          <w:szCs w:val="24"/>
        </w:rPr>
        <w:t>.</w:t>
      </w:r>
      <w:r w:rsidR="00C72358">
        <w:rPr>
          <w:rFonts w:ascii="Times New Roman" w:hAnsi="Times New Roman"/>
          <w:sz w:val="24"/>
          <w:szCs w:val="24"/>
        </w:rPr>
        <w:t xml:space="preserve"> Alapvetően ebben a szeretetben hiszünk.</w:t>
      </w:r>
    </w:p>
    <w:p w:rsidR="00B406DE" w:rsidRPr="0025162C" w:rsidRDefault="00B406D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B406DE" w:rsidRDefault="00245B78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Egyház a kereszt tövében</w:t>
      </w:r>
    </w:p>
    <w:p w:rsidR="00D61C8C" w:rsidRDefault="00D61C8C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Azon túl, hogy a kereszten megváltásunk beteljesedett, kaptunk egy másik ajándékot is: az Egyházat, mely megtart, nevel, vezet bennünket.</w:t>
      </w:r>
      <w:r w:rsidR="000B13E9">
        <w:rPr>
          <w:rFonts w:ascii="Times New Roman" w:hAnsi="Times New Roman"/>
          <w:sz w:val="24"/>
          <w:szCs w:val="24"/>
        </w:rPr>
        <w:t xml:space="preserve"> </w:t>
      </w:r>
    </w:p>
    <w:p w:rsidR="001F01AB" w:rsidRDefault="001F01AB" w:rsidP="00385598">
      <w:pPr>
        <w:tabs>
          <w:tab w:val="left" w:pos="1701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Mária jelenléte</w:t>
      </w:r>
      <w:r w:rsidR="00F62222">
        <w:rPr>
          <w:rFonts w:ascii="Times New Roman" w:hAnsi="Times New Roman"/>
          <w:sz w:val="24"/>
          <w:szCs w:val="24"/>
        </w:rPr>
        <w:t xml:space="preserve"> (a kereszt alatt)</w:t>
      </w:r>
      <w:r>
        <w:rPr>
          <w:rFonts w:ascii="Times New Roman" w:hAnsi="Times New Roman"/>
          <w:sz w:val="24"/>
          <w:szCs w:val="24"/>
        </w:rPr>
        <w:t xml:space="preserve"> csak úgy, mint a kánai menyegzőnél, igencsak fontos. Az Egyházat képviseli, ám itt már </w:t>
      </w:r>
      <w:r w:rsidRPr="00DA7544">
        <w:rPr>
          <w:rFonts w:ascii="Times New Roman" w:hAnsi="Times New Roman"/>
          <w:sz w:val="24"/>
          <w:szCs w:val="24"/>
        </w:rPr>
        <w:t>készen áll</w:t>
      </w:r>
      <w:r>
        <w:rPr>
          <w:rFonts w:ascii="Times New Roman" w:hAnsi="Times New Roman"/>
          <w:sz w:val="24"/>
          <w:szCs w:val="24"/>
        </w:rPr>
        <w:t xml:space="preserve"> az Istennel </w:t>
      </w:r>
      <w:r w:rsidR="007C0331" w:rsidRPr="007C0331">
        <w:rPr>
          <w:rFonts w:ascii="Times New Roman" w:hAnsi="Times New Roman"/>
          <w:sz w:val="24"/>
          <w:szCs w:val="24"/>
          <w:rPrChange w:id="20" w:author="Cseri Péter" w:date="2013-02-11T17:00:00Z">
            <w:rPr>
              <w:rFonts w:ascii="Times New Roman" w:hAnsi="Times New Roman"/>
              <w:sz w:val="24"/>
              <w:szCs w:val="24"/>
              <w:highlight w:val="yellow"/>
            </w:rPr>
          </w:rPrChange>
        </w:rPr>
        <w:t>köttetett</w:t>
      </w:r>
      <w:r w:rsidR="0047564D">
        <w:rPr>
          <w:rFonts w:ascii="Times New Roman" w:hAnsi="Times New Roman"/>
          <w:sz w:val="24"/>
          <w:szCs w:val="24"/>
        </w:rPr>
        <w:t xml:space="preserve"> </w:t>
      </w:r>
      <w:del w:id="21" w:author="Cseri Péter" w:date="2013-02-11T16:59:00Z">
        <w:r w:rsidR="0047564D" w:rsidDel="00DA7544">
          <w:rPr>
            <w:rFonts w:ascii="Times New Roman" w:hAnsi="Times New Roman"/>
            <w:sz w:val="24"/>
            <w:szCs w:val="24"/>
          </w:rPr>
          <w:delText>[Nyelvi pontosság: ha készen áll, akkor még nem köttetett; ha köttetett, akkor már elfogadta]</w:delText>
        </w:r>
        <w:r w:rsidDel="00DA7544">
          <w:rPr>
            <w:rFonts w:ascii="Times New Roman" w:hAnsi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/>
          <w:sz w:val="24"/>
          <w:szCs w:val="24"/>
        </w:rPr>
        <w:t>frigyre.</w:t>
      </w:r>
      <w:r w:rsidR="00F622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Elérkezett a menyasszony és a vőlegény egybekelésének órája. Jézus Jánosra, tanítványára bízza anyját, és </w:t>
      </w:r>
      <w:r w:rsidR="00EA19D4">
        <w:rPr>
          <w:rFonts w:ascii="Times New Roman" w:hAnsi="Times New Roman"/>
          <w:sz w:val="24"/>
          <w:szCs w:val="24"/>
        </w:rPr>
        <w:t xml:space="preserve">ugyanígy </w:t>
      </w:r>
      <w:r>
        <w:rPr>
          <w:rFonts w:ascii="Times New Roman" w:hAnsi="Times New Roman"/>
          <w:sz w:val="24"/>
          <w:szCs w:val="24"/>
        </w:rPr>
        <w:t>fordítva. Egymás mellé rendeli az Egyházat és népét. „Az új Egyház azonnal közösségként jelenik meg a kereszt tövében.”</w:t>
      </w:r>
      <w:r w:rsidR="00C95CE2">
        <w:rPr>
          <w:rStyle w:val="Lbjegyzet-hivatkozs"/>
          <w:rFonts w:ascii="Times New Roman" w:hAnsi="Times New Roman"/>
          <w:sz w:val="24"/>
          <w:szCs w:val="24"/>
        </w:rPr>
        <w:footnoteReference w:id="10"/>
      </w:r>
    </w:p>
    <w:p w:rsidR="002B3028" w:rsidRDefault="002B3028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kereszten Jézus azt mondja: „Asszony, íme, a te fiad</w:t>
      </w:r>
      <w:proofErr w:type="gramStart"/>
      <w:r>
        <w:rPr>
          <w:rFonts w:ascii="Times New Roman" w:hAnsi="Times New Roman"/>
          <w:sz w:val="24"/>
          <w:szCs w:val="24"/>
        </w:rPr>
        <w:t>….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Íme</w:t>
      </w:r>
      <w:proofErr w:type="gramEnd"/>
      <w:r>
        <w:rPr>
          <w:rFonts w:ascii="Times New Roman" w:hAnsi="Times New Roman"/>
          <w:sz w:val="24"/>
          <w:szCs w:val="24"/>
        </w:rPr>
        <w:t xml:space="preserve"> a te anyád.” (</w:t>
      </w:r>
      <w:proofErr w:type="spellStart"/>
      <w:r>
        <w:rPr>
          <w:rFonts w:ascii="Times New Roman" w:hAnsi="Times New Roman"/>
          <w:sz w:val="24"/>
          <w:szCs w:val="24"/>
        </w:rPr>
        <w:t>Jn</w:t>
      </w:r>
      <w:proofErr w:type="spellEnd"/>
      <w:r>
        <w:rPr>
          <w:rFonts w:ascii="Times New Roman" w:hAnsi="Times New Roman"/>
          <w:sz w:val="24"/>
          <w:szCs w:val="24"/>
        </w:rPr>
        <w:t xml:space="preserve"> 19,26b-27) Jézus anyánkul adja Máriát – az Egyház anyjának mondja. „A testi anyasághoz hasonlóan a lelki anyaság is két mozzanatban valósul meg: a foganáson és a </w:t>
      </w:r>
      <w:r>
        <w:rPr>
          <w:rFonts w:ascii="Times New Roman" w:hAnsi="Times New Roman"/>
          <w:sz w:val="24"/>
          <w:szCs w:val="24"/>
        </w:rPr>
        <w:lastRenderedPageBreak/>
        <w:t>szülésen keresztül. Önmagában egyik sem elégséges. Mária átment ezen a két mozzanaton: lelkileg fogant és megszült bennünket. Fogant, vagyis magába fogadott bennünket talán már az angyali üdvözletkor, de egészen biztosan az idő alatt, ahogy Jézus előrehaladt a küldetésében.”</w:t>
      </w:r>
      <w:r>
        <w:rPr>
          <w:rStyle w:val="Lbjegyzet-hivatkozs"/>
          <w:rFonts w:ascii="Times New Roman" w:hAnsi="Times New Roman"/>
          <w:sz w:val="24"/>
          <w:szCs w:val="24"/>
        </w:rPr>
        <w:footnoteReference w:id="11"/>
      </w:r>
    </w:p>
    <w:p w:rsidR="0068725D" w:rsidRDefault="001F01AB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kereszten Jézus vére árán megszületik az Egyház, az új Éva az új Ádám oldalából. </w:t>
      </w:r>
      <w:r w:rsidR="00012F86">
        <w:rPr>
          <w:rFonts w:ascii="Times New Roman" w:hAnsi="Times New Roman"/>
          <w:sz w:val="24"/>
          <w:szCs w:val="24"/>
        </w:rPr>
        <w:t xml:space="preserve">Jézus halála által újjászülettünk vízből és Szentlélekből. </w:t>
      </w:r>
      <w:r>
        <w:rPr>
          <w:rFonts w:ascii="Times New Roman" w:hAnsi="Times New Roman"/>
          <w:sz w:val="24"/>
          <w:szCs w:val="24"/>
        </w:rPr>
        <w:t xml:space="preserve">Mivel Krisztusból születtünk, Krisztus teste vagyunk, Ő a Fő. Ezért vele együtt mi is megfeszíttetünk. „Krisztus </w:t>
      </w:r>
      <w:proofErr w:type="gramStart"/>
      <w:r>
        <w:rPr>
          <w:rFonts w:ascii="Times New Roman" w:hAnsi="Times New Roman"/>
          <w:sz w:val="24"/>
          <w:szCs w:val="24"/>
        </w:rPr>
        <w:t>az »én</w:t>
      </w:r>
      <w:proofErr w:type="gramEnd"/>
      <w:r>
        <w:rPr>
          <w:rFonts w:ascii="Times New Roman" w:hAnsi="Times New Roman"/>
          <w:sz w:val="24"/>
          <w:szCs w:val="24"/>
        </w:rPr>
        <w:t xml:space="preserve"> bűnös halálomat halja«, míg én e halálban tulajdon önmagamon túl elnyerem Isten szeretetének életét.”</w:t>
      </w:r>
      <w:r w:rsidR="00C95CE2">
        <w:rPr>
          <w:rStyle w:val="Lbjegyzet-hivatkozs"/>
          <w:rFonts w:ascii="Times New Roman" w:hAnsi="Times New Roman"/>
          <w:sz w:val="24"/>
          <w:szCs w:val="24"/>
        </w:rPr>
        <w:footnoteReference w:id="12"/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F26F8" w:rsidRDefault="0012783B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Jézus </w:t>
      </w:r>
      <w:r w:rsidR="00E1713E">
        <w:rPr>
          <w:rFonts w:ascii="Times New Roman" w:hAnsi="Times New Roman"/>
          <w:sz w:val="24"/>
          <w:szCs w:val="24"/>
        </w:rPr>
        <w:t>„</w:t>
      </w:r>
      <w:r>
        <w:rPr>
          <w:rFonts w:ascii="Times New Roman" w:hAnsi="Times New Roman"/>
          <w:sz w:val="24"/>
          <w:szCs w:val="24"/>
        </w:rPr>
        <w:t>átadta lelkét.</w:t>
      </w:r>
      <w:r w:rsidR="00E1713E">
        <w:rPr>
          <w:rFonts w:ascii="Times New Roman" w:hAnsi="Times New Roman"/>
          <w:sz w:val="24"/>
          <w:szCs w:val="24"/>
        </w:rPr>
        <w:t>” (</w:t>
      </w:r>
      <w:proofErr w:type="spellStart"/>
      <w:r w:rsidR="00E1713E">
        <w:rPr>
          <w:rFonts w:ascii="Times New Roman" w:hAnsi="Times New Roman"/>
          <w:sz w:val="24"/>
          <w:szCs w:val="24"/>
        </w:rPr>
        <w:t>Jn</w:t>
      </w:r>
      <w:proofErr w:type="spellEnd"/>
      <w:r w:rsidR="00E1713E">
        <w:rPr>
          <w:rFonts w:ascii="Times New Roman" w:hAnsi="Times New Roman"/>
          <w:sz w:val="24"/>
          <w:szCs w:val="24"/>
        </w:rPr>
        <w:t xml:space="preserve"> 19,30b)</w:t>
      </w:r>
      <w:r>
        <w:rPr>
          <w:rFonts w:ascii="Times New Roman" w:hAnsi="Times New Roman"/>
          <w:sz w:val="24"/>
          <w:szCs w:val="24"/>
        </w:rPr>
        <w:t xml:space="preserve"> Jézus a kereszt alatt álló Jánosnak és Máriának (akik az Egyházat személyesítik meg) adta át Lelkét</w:t>
      </w:r>
      <w:r w:rsidR="003B0731">
        <w:rPr>
          <w:rFonts w:ascii="Times New Roman" w:hAnsi="Times New Roman"/>
          <w:sz w:val="24"/>
          <w:szCs w:val="24"/>
        </w:rPr>
        <w:t xml:space="preserve">, ők annak befogadói. </w:t>
      </w:r>
      <w:r w:rsidR="0016060A">
        <w:rPr>
          <w:rFonts w:ascii="Times New Roman" w:hAnsi="Times New Roman"/>
          <w:sz w:val="24"/>
          <w:szCs w:val="24"/>
        </w:rPr>
        <w:t>Visszaadta az Atyának, és azt megújulva adta át az Egyháznak: „Krisztus új teste először kapja meg Krisztus lelkét…”</w:t>
      </w:r>
      <w:r w:rsidR="00ED112C">
        <w:rPr>
          <w:rStyle w:val="Lbjegyzet-hivatkozs"/>
          <w:rFonts w:ascii="Times New Roman" w:hAnsi="Times New Roman"/>
          <w:sz w:val="24"/>
          <w:szCs w:val="24"/>
        </w:rPr>
        <w:footnoteReference w:id="13"/>
      </w:r>
      <w:r w:rsidR="0016060A">
        <w:rPr>
          <w:rFonts w:ascii="Times New Roman" w:hAnsi="Times New Roman"/>
          <w:sz w:val="24"/>
          <w:szCs w:val="24"/>
        </w:rPr>
        <w:t xml:space="preserve"> </w:t>
      </w:r>
      <w:r w:rsidR="003B0731">
        <w:rPr>
          <w:rFonts w:ascii="Times New Roman" w:hAnsi="Times New Roman"/>
          <w:sz w:val="24"/>
          <w:szCs w:val="24"/>
        </w:rPr>
        <w:t>Ugyanezt a Lelket ígérte meg búcsúbeszédében, és ugyanezt a megszentelő Lelket adja nekik, nekünk, amikor visszatér.</w:t>
      </w:r>
      <w:r w:rsidR="00ED112C">
        <w:rPr>
          <w:rStyle w:val="Lbjegyzet-hivatkozs"/>
          <w:rFonts w:ascii="Times New Roman" w:hAnsi="Times New Roman"/>
          <w:sz w:val="24"/>
          <w:szCs w:val="24"/>
        </w:rPr>
        <w:footnoteReference w:id="14"/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E2032E" w:rsidRDefault="00245B78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t>Néhány jelentőségteljes részlet a kereszt körül</w:t>
      </w:r>
    </w:p>
    <w:p w:rsidR="008542BE" w:rsidRDefault="00CB0B6A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alábbiakban</w:t>
      </w:r>
      <w:r w:rsidR="009E05BC">
        <w:rPr>
          <w:rFonts w:ascii="Times New Roman" w:hAnsi="Times New Roman"/>
          <w:sz w:val="24"/>
          <w:szCs w:val="24"/>
        </w:rPr>
        <w:t xml:space="preserve"> kiemelek néhány részletet, ami a kereszthez kapcsolódik, véleményem szerint ezek jobban alátámasztják a fentebb írtakat: a</w:t>
      </w:r>
      <w:r w:rsidR="00F11E47">
        <w:rPr>
          <w:rFonts w:ascii="Times New Roman" w:hAnsi="Times New Roman"/>
          <w:sz w:val="24"/>
          <w:szCs w:val="24"/>
        </w:rPr>
        <w:t xml:space="preserve"> halál megdicsőülés, kegyelem,</w:t>
      </w:r>
      <w:r w:rsidR="009E05BC">
        <w:rPr>
          <w:rFonts w:ascii="Times New Roman" w:hAnsi="Times New Roman"/>
          <w:sz w:val="24"/>
          <w:szCs w:val="24"/>
        </w:rPr>
        <w:t xml:space="preserve"> a népért önként vállalt</w:t>
      </w:r>
      <w:r w:rsidR="00351A0A">
        <w:rPr>
          <w:rFonts w:ascii="Times New Roman" w:hAnsi="Times New Roman"/>
          <w:sz w:val="24"/>
          <w:szCs w:val="24"/>
        </w:rPr>
        <w:t>,</w:t>
      </w:r>
      <w:r w:rsidR="009E05BC">
        <w:rPr>
          <w:rFonts w:ascii="Times New Roman" w:hAnsi="Times New Roman"/>
          <w:sz w:val="24"/>
          <w:szCs w:val="24"/>
        </w:rPr>
        <w:t xml:space="preserve"> megszentelő szenvedés, </w:t>
      </w:r>
      <w:proofErr w:type="spellStart"/>
      <w:r w:rsidR="009E05BC">
        <w:rPr>
          <w:rFonts w:ascii="Times New Roman" w:hAnsi="Times New Roman"/>
          <w:sz w:val="24"/>
          <w:szCs w:val="24"/>
        </w:rPr>
        <w:t>stb</w:t>
      </w:r>
      <w:proofErr w:type="spellEnd"/>
      <w:r w:rsidR="009E05BC">
        <w:rPr>
          <w:rFonts w:ascii="Times New Roman" w:hAnsi="Times New Roman"/>
          <w:sz w:val="24"/>
          <w:szCs w:val="24"/>
        </w:rPr>
        <w:t>…</w:t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E2032E" w:rsidRDefault="00245B78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t>A felirat</w:t>
      </w:r>
    </w:p>
    <w:p w:rsidR="00712505" w:rsidRDefault="00712505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szent szerző azt írja, a kereszten, tehát a fej fölött helyezték el a feliratot. Ezzel felhívja az olvasó figyelmét a mélyebb tartalomra: már az evangélium elején kérdezte </w:t>
      </w:r>
      <w:proofErr w:type="spellStart"/>
      <w:r>
        <w:rPr>
          <w:rFonts w:ascii="Times New Roman" w:hAnsi="Times New Roman"/>
          <w:sz w:val="24"/>
          <w:szCs w:val="24"/>
        </w:rPr>
        <w:t>Natanael</w:t>
      </w:r>
      <w:proofErr w:type="spellEnd"/>
      <w:r>
        <w:rPr>
          <w:rFonts w:ascii="Times New Roman" w:hAnsi="Times New Roman"/>
          <w:sz w:val="24"/>
          <w:szCs w:val="24"/>
        </w:rPr>
        <w:t xml:space="preserve">, hogy jöhet-e valami jó </w:t>
      </w:r>
      <w:proofErr w:type="spellStart"/>
      <w:r>
        <w:rPr>
          <w:rFonts w:ascii="Times New Roman" w:hAnsi="Times New Roman"/>
          <w:sz w:val="24"/>
          <w:szCs w:val="24"/>
        </w:rPr>
        <w:t>Názéretből</w:t>
      </w:r>
      <w:proofErr w:type="spellEnd"/>
      <w:r>
        <w:rPr>
          <w:rFonts w:ascii="Times New Roman" w:hAnsi="Times New Roman"/>
          <w:sz w:val="24"/>
          <w:szCs w:val="24"/>
        </w:rPr>
        <w:t xml:space="preserve">, mire Fülöp </w:t>
      </w:r>
      <w:r w:rsidR="008E2C5C">
        <w:rPr>
          <w:rFonts w:ascii="Times New Roman" w:hAnsi="Times New Roman"/>
          <w:sz w:val="24"/>
          <w:szCs w:val="24"/>
        </w:rPr>
        <w:t>azt válaszolta: „Jöjj és lásd.”</w:t>
      </w:r>
      <w:r w:rsidR="008E2C5C">
        <w:rPr>
          <w:rStyle w:val="Lbjegyzet-hivatkozs"/>
          <w:rFonts w:ascii="Times New Roman" w:hAnsi="Times New Roman"/>
          <w:sz w:val="24"/>
          <w:szCs w:val="24"/>
        </w:rPr>
        <w:footnoteReference w:id="15"/>
      </w:r>
    </w:p>
    <w:p w:rsidR="006A2AD9" w:rsidRDefault="006A2AD9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kereszt felirata történelmi adat, minden evangélista beszámol róla. Az akkor</w:t>
      </w:r>
      <w:r w:rsidR="00164CB7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szokások szerint az elítéltnek egy feliratot kellett magával vinnie a kivégzés helyére, mely megjelölte, hogy miért feszítik keresztre. </w:t>
      </w:r>
      <w:r w:rsidR="005C7B30">
        <w:rPr>
          <w:rFonts w:ascii="Times New Roman" w:hAnsi="Times New Roman"/>
          <w:sz w:val="24"/>
          <w:szCs w:val="24"/>
        </w:rPr>
        <w:t>János evangéliumát olvasva támad a gondolatunk: Pilátus írta a feliratot, illetve ez egy eszköz is, mely Pilátus korábbi ingadozását</w:t>
      </w:r>
      <w:r w:rsidR="0016060A">
        <w:rPr>
          <w:rFonts w:ascii="Times New Roman" w:hAnsi="Times New Roman"/>
          <w:sz w:val="24"/>
          <w:szCs w:val="24"/>
        </w:rPr>
        <w:t xml:space="preserve"> (tétova a Jézus feletti bíráskodás során</w:t>
      </w:r>
      <w:r w:rsidR="00164CB7">
        <w:rPr>
          <w:rFonts w:ascii="Times New Roman" w:hAnsi="Times New Roman"/>
          <w:sz w:val="24"/>
          <w:szCs w:val="24"/>
        </w:rPr>
        <w:t>)</w:t>
      </w:r>
      <w:r w:rsidR="005C7B30">
        <w:rPr>
          <w:rFonts w:ascii="Times New Roman" w:hAnsi="Times New Roman"/>
          <w:sz w:val="24"/>
          <w:szCs w:val="24"/>
        </w:rPr>
        <w:t xml:space="preserve"> javítja helyre: úgy lesz a felirat, </w:t>
      </w:r>
      <w:r w:rsidR="005C7B30">
        <w:rPr>
          <w:rFonts w:ascii="Times New Roman" w:hAnsi="Times New Roman"/>
          <w:sz w:val="24"/>
          <w:szCs w:val="24"/>
        </w:rPr>
        <w:lastRenderedPageBreak/>
        <w:t xml:space="preserve">ahogy ő megírta. Csak János szerint készül három nyelven, mely </w:t>
      </w:r>
      <w:r w:rsidR="003C04E3">
        <w:rPr>
          <w:rFonts w:ascii="Times New Roman" w:hAnsi="Times New Roman"/>
          <w:sz w:val="24"/>
          <w:szCs w:val="24"/>
        </w:rPr>
        <w:t>a nyilvánosságot szolgálta. Az írás változtathatatlan, és mindenki számára hirdeti Jézus diadalmát</w:t>
      </w:r>
      <w:r w:rsidR="0016060A">
        <w:rPr>
          <w:rFonts w:ascii="Times New Roman" w:hAnsi="Times New Roman"/>
          <w:sz w:val="24"/>
          <w:szCs w:val="24"/>
        </w:rPr>
        <w:t xml:space="preserve"> az egész világ fölött</w:t>
      </w:r>
      <w:r w:rsidR="003C04E3">
        <w:rPr>
          <w:rFonts w:ascii="Times New Roman" w:hAnsi="Times New Roman"/>
          <w:sz w:val="24"/>
          <w:szCs w:val="24"/>
        </w:rPr>
        <w:t>.</w:t>
      </w:r>
      <w:r w:rsidR="008E2C5C">
        <w:rPr>
          <w:rStyle w:val="Lbjegyzet-hivatkozs"/>
          <w:rFonts w:ascii="Times New Roman" w:hAnsi="Times New Roman"/>
          <w:sz w:val="24"/>
          <w:szCs w:val="24"/>
        </w:rPr>
        <w:footnoteReference w:id="16"/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E2032E" w:rsidRDefault="00245B78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t>A palást</w:t>
      </w:r>
      <w:r w:rsidR="008E2C5C" w:rsidRPr="00E2032E">
        <w:rPr>
          <w:rStyle w:val="Lbjegyzet-hivatkozs"/>
          <w:rFonts w:ascii="Times New Roman" w:hAnsi="Times New Roman"/>
          <w:i/>
          <w:sz w:val="24"/>
          <w:szCs w:val="24"/>
        </w:rPr>
        <w:footnoteReference w:id="17"/>
      </w:r>
    </w:p>
    <w:p w:rsidR="008542BE" w:rsidRDefault="008542B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ruháktól való megfosztás a kiüresítés jele, </w:t>
      </w:r>
      <w:r w:rsidR="0072039B">
        <w:rPr>
          <w:rFonts w:ascii="Times New Roman" w:hAnsi="Times New Roman"/>
          <w:sz w:val="24"/>
          <w:szCs w:val="24"/>
        </w:rPr>
        <w:t xml:space="preserve">Jézus </w:t>
      </w:r>
      <w:r>
        <w:rPr>
          <w:rFonts w:ascii="Times New Roman" w:hAnsi="Times New Roman"/>
          <w:sz w:val="24"/>
          <w:szCs w:val="24"/>
        </w:rPr>
        <w:t>földi személyiségéből vesznek el valamit.</w:t>
      </w:r>
      <w:r w:rsidR="00295554">
        <w:rPr>
          <w:rFonts w:ascii="Times New Roman" w:hAnsi="Times New Roman"/>
          <w:sz w:val="24"/>
          <w:szCs w:val="24"/>
        </w:rPr>
        <w:t xml:space="preserve"> Ugyanakkor annak is jele, hogy tökéletesen átadta magát az Atyának, hogy „majd beöltözhessen egészen Istenfiúi dicsőségébe.”</w:t>
      </w:r>
      <w:r w:rsidR="008E2C5C">
        <w:rPr>
          <w:rStyle w:val="Lbjegyzet-hivatkozs"/>
          <w:rFonts w:ascii="Times New Roman" w:hAnsi="Times New Roman"/>
          <w:sz w:val="24"/>
          <w:szCs w:val="24"/>
        </w:rPr>
        <w:footnoteReference w:id="18"/>
      </w:r>
      <w:r w:rsidR="002955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bibliai irodalomban általában a test szimbóluma. Jézus valamiképpen „megosztja önmagát: megajándékoz bennünket titokzatos testével.”</w:t>
      </w:r>
      <w:r w:rsidR="008D301C">
        <w:rPr>
          <w:rStyle w:val="Lbjegyzet-hivatkozs"/>
          <w:rFonts w:ascii="Times New Roman" w:hAnsi="Times New Roman"/>
          <w:sz w:val="24"/>
          <w:szCs w:val="24"/>
        </w:rPr>
        <w:footnoteReference w:id="19"/>
      </w:r>
      <w:r w:rsidR="008D3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négy égtáj felé eljut az örömhíre.</w:t>
      </w:r>
      <w:r w:rsidR="00014018">
        <w:rPr>
          <w:rFonts w:ascii="Times New Roman" w:hAnsi="Times New Roman"/>
          <w:sz w:val="24"/>
          <w:szCs w:val="24"/>
        </w:rPr>
        <w:t xml:space="preserve"> Ez is, mutatja, hogy hiába csúfolják meg, Ő már a hit szemén keresztül megmutatja dicsőségét.</w:t>
      </w:r>
    </w:p>
    <w:p w:rsidR="008542BE" w:rsidRDefault="008542B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egy darabból szőtt köntös Jézus főpapi voltát hangsúlyozza, illetve misztikus testének, vagyis Egyházának oszthatatlanságát.</w:t>
      </w:r>
      <w:r w:rsidR="00C16897">
        <w:rPr>
          <w:rFonts w:ascii="Times New Roman" w:hAnsi="Times New Roman"/>
          <w:sz w:val="24"/>
          <w:szCs w:val="24"/>
        </w:rPr>
        <w:t xml:space="preserve"> </w:t>
      </w:r>
      <w:r w:rsidR="00014018">
        <w:rPr>
          <w:rFonts w:ascii="Times New Roman" w:hAnsi="Times New Roman"/>
          <w:sz w:val="24"/>
          <w:szCs w:val="24"/>
        </w:rPr>
        <w:t>Továbbá úgy is értelmezhetjük, mint tényt, mely előrevetíti</w:t>
      </w:r>
      <w:r w:rsidR="00CA2327">
        <w:rPr>
          <w:rFonts w:ascii="Times New Roman" w:hAnsi="Times New Roman"/>
          <w:sz w:val="24"/>
          <w:szCs w:val="24"/>
        </w:rPr>
        <w:t xml:space="preserve"> az írás beteljesedését</w:t>
      </w:r>
      <w:r w:rsidR="00014018">
        <w:rPr>
          <w:rFonts w:ascii="Times New Roman" w:hAnsi="Times New Roman"/>
          <w:sz w:val="24"/>
          <w:szCs w:val="24"/>
        </w:rPr>
        <w:t>: „Csontját ne törjék össze.”</w:t>
      </w:r>
      <w:r w:rsidR="00CA232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A2327">
        <w:rPr>
          <w:rFonts w:ascii="Times New Roman" w:hAnsi="Times New Roman"/>
          <w:sz w:val="24"/>
          <w:szCs w:val="24"/>
        </w:rPr>
        <w:t>Kiv</w:t>
      </w:r>
      <w:proofErr w:type="spellEnd"/>
      <w:r w:rsidR="00CA2327">
        <w:rPr>
          <w:rFonts w:ascii="Times New Roman" w:hAnsi="Times New Roman"/>
          <w:sz w:val="24"/>
          <w:szCs w:val="24"/>
        </w:rPr>
        <w:t xml:space="preserve"> 12,46; Zsolt 34,21)</w:t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E2032E" w:rsidRDefault="00245B78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t>„Megszégyenülés?”</w:t>
      </w:r>
      <w:r w:rsidR="008D301C" w:rsidRPr="00E2032E">
        <w:rPr>
          <w:rStyle w:val="Lbjegyzet-hivatkozs"/>
          <w:rFonts w:ascii="Times New Roman" w:hAnsi="Times New Roman"/>
          <w:i/>
          <w:sz w:val="24"/>
          <w:szCs w:val="24"/>
        </w:rPr>
        <w:footnoteReference w:id="20"/>
      </w:r>
    </w:p>
    <w:p w:rsidR="00CA2327" w:rsidRDefault="00CA2327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Azt gondolnánk, annál már nem sok dolog lehet megalázóbb</w:t>
      </w:r>
      <w:r w:rsidR="0072039B">
        <w:rPr>
          <w:rFonts w:ascii="Times New Roman" w:hAnsi="Times New Roman"/>
          <w:sz w:val="24"/>
          <w:szCs w:val="24"/>
        </w:rPr>
        <w:t xml:space="preserve"> Jézus számára</w:t>
      </w:r>
      <w:r>
        <w:rPr>
          <w:rFonts w:ascii="Times New Roman" w:hAnsi="Times New Roman"/>
          <w:sz w:val="24"/>
          <w:szCs w:val="24"/>
        </w:rPr>
        <w:t xml:space="preserve">, mikor mezítelenre vetkőztetik.  Ha jobban megvizsgáljuk, és összevetjük az utolsó vacsora jelenetével, láthatjuk, hogy itt másról van szó. </w:t>
      </w:r>
      <w:r w:rsidR="007D659A">
        <w:rPr>
          <w:rFonts w:ascii="Times New Roman" w:hAnsi="Times New Roman"/>
          <w:sz w:val="24"/>
          <w:szCs w:val="24"/>
        </w:rPr>
        <w:t>Mielőtt megmosta tanítványai lábát, letette felsőruháját, ezzel mintegy rabszolgává alacsonyította magát. „Az önkéntes halált jelentő prófétai cselekmény része.”</w:t>
      </w:r>
      <w:r w:rsidR="008D301C">
        <w:rPr>
          <w:rStyle w:val="Lbjegyzet-hivatkozs"/>
          <w:rFonts w:ascii="Times New Roman" w:hAnsi="Times New Roman"/>
          <w:sz w:val="24"/>
          <w:szCs w:val="24"/>
        </w:rPr>
        <w:footnoteReference w:id="21"/>
      </w:r>
      <w:r w:rsidR="00F11E47">
        <w:rPr>
          <w:rFonts w:ascii="Times New Roman" w:hAnsi="Times New Roman"/>
          <w:sz w:val="24"/>
          <w:szCs w:val="24"/>
        </w:rPr>
        <w:t xml:space="preserve"> Éppen ennek az előreutalásnak köszönhetően tudhatjuk, hogy „az erőszak győzelme csak látszólagos. Ami megalázásnak tűnik, igazában megalázkodás, ami kivégzésként jelenik meg, szabadon felajánlott életáldozat.”</w:t>
      </w:r>
      <w:r w:rsidR="008D301C">
        <w:rPr>
          <w:rStyle w:val="Lbjegyzet-hivatkozs"/>
          <w:rFonts w:ascii="Times New Roman" w:hAnsi="Times New Roman"/>
          <w:sz w:val="24"/>
          <w:szCs w:val="24"/>
        </w:rPr>
        <w:footnoteReference w:id="22"/>
      </w:r>
      <w:r w:rsidR="00F11E47">
        <w:rPr>
          <w:rFonts w:ascii="Times New Roman" w:hAnsi="Times New Roman"/>
          <w:sz w:val="24"/>
          <w:szCs w:val="24"/>
        </w:rPr>
        <w:t xml:space="preserve"> Ez is mutatja: a szerző gondoskodik arról, hogy Jézus királyi dicsőségét elénk tárja</w:t>
      </w:r>
      <w:r w:rsidR="00892C07">
        <w:rPr>
          <w:rFonts w:ascii="Times New Roman" w:hAnsi="Times New Roman"/>
          <w:sz w:val="24"/>
          <w:szCs w:val="24"/>
        </w:rPr>
        <w:t xml:space="preserve">, hogy valóban észrevegyük, szenvedésének igenis van értelme, Jézus mégsem utolsó az emberek között. (vö. </w:t>
      </w:r>
      <w:proofErr w:type="spellStart"/>
      <w:r w:rsidR="00892C07">
        <w:rPr>
          <w:rFonts w:ascii="Times New Roman" w:hAnsi="Times New Roman"/>
          <w:sz w:val="24"/>
          <w:szCs w:val="24"/>
        </w:rPr>
        <w:t>Iz</w:t>
      </w:r>
      <w:proofErr w:type="spellEnd"/>
      <w:r w:rsidR="00892C07">
        <w:rPr>
          <w:rFonts w:ascii="Times New Roman" w:hAnsi="Times New Roman"/>
          <w:sz w:val="24"/>
          <w:szCs w:val="24"/>
        </w:rPr>
        <w:t xml:space="preserve"> 53,3) Azt is mondhatnánk, János teológiájának alátámasztásán keresztül vígasztal is minket.</w:t>
      </w:r>
    </w:p>
    <w:p w:rsidR="00245B78" w:rsidRPr="00E2032E" w:rsidRDefault="00245B78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lastRenderedPageBreak/>
        <w:t>„Magára vette”</w:t>
      </w:r>
    </w:p>
    <w:p w:rsidR="009432AD" w:rsidRDefault="009432AD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„És ő magára </w:t>
      </w:r>
      <w:proofErr w:type="spellStart"/>
      <w:r>
        <w:rPr>
          <w:rFonts w:ascii="Times New Roman" w:hAnsi="Times New Roman"/>
          <w:sz w:val="24"/>
          <w:szCs w:val="24"/>
        </w:rPr>
        <w:t>vevén</w:t>
      </w:r>
      <w:proofErr w:type="spellEnd"/>
      <w:r>
        <w:rPr>
          <w:rFonts w:ascii="Times New Roman" w:hAnsi="Times New Roman"/>
          <w:sz w:val="24"/>
          <w:szCs w:val="24"/>
        </w:rPr>
        <w:t xml:space="preserve"> keresztjét kiment a Koponyahelyre</w:t>
      </w:r>
      <w:r w:rsidR="008D301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8D301C">
        <w:rPr>
          <w:rStyle w:val="Lbjegyzet-hivatkozs"/>
          <w:rFonts w:ascii="Times New Roman" w:hAnsi="Times New Roman"/>
          <w:sz w:val="24"/>
          <w:szCs w:val="24"/>
        </w:rPr>
        <w:footnoteReference w:id="23"/>
      </w:r>
      <w:r>
        <w:rPr>
          <w:rFonts w:ascii="Times New Roman" w:hAnsi="Times New Roman"/>
          <w:sz w:val="24"/>
          <w:szCs w:val="24"/>
        </w:rPr>
        <w:t xml:space="preserve"> </w:t>
      </w:r>
      <w:r w:rsidR="002820B8">
        <w:rPr>
          <w:rFonts w:ascii="Times New Roman" w:hAnsi="Times New Roman"/>
          <w:sz w:val="24"/>
          <w:szCs w:val="24"/>
        </w:rPr>
        <w:t>Nagy valószínűséggel Jézus csak a keresztgerendát (</w:t>
      </w:r>
      <w:proofErr w:type="spellStart"/>
      <w:r w:rsidR="002820B8">
        <w:rPr>
          <w:rFonts w:ascii="Times New Roman" w:hAnsi="Times New Roman"/>
          <w:sz w:val="24"/>
          <w:szCs w:val="24"/>
        </w:rPr>
        <w:t>patibulum</w:t>
      </w:r>
      <w:proofErr w:type="spellEnd"/>
      <w:r w:rsidR="002820B8">
        <w:rPr>
          <w:rFonts w:ascii="Times New Roman" w:hAnsi="Times New Roman"/>
          <w:sz w:val="24"/>
          <w:szCs w:val="24"/>
        </w:rPr>
        <w:t>) vitte, a tartó gerendát előre leásták a földbe. Fontosnak tartja hangsúlyozni, hogy maga vitte keresztjét</w:t>
      </w:r>
      <w:r w:rsidR="0023368C">
        <w:rPr>
          <w:rFonts w:ascii="Times New Roman" w:hAnsi="Times New Roman"/>
          <w:sz w:val="24"/>
          <w:szCs w:val="24"/>
        </w:rPr>
        <w:t xml:space="preserve"> (talán még </w:t>
      </w:r>
      <w:r w:rsidR="00CA2327">
        <w:rPr>
          <w:rFonts w:ascii="Times New Roman" w:hAnsi="Times New Roman"/>
          <w:sz w:val="24"/>
          <w:szCs w:val="24"/>
        </w:rPr>
        <w:t xml:space="preserve">Ő </w:t>
      </w:r>
      <w:r w:rsidR="0023368C">
        <w:rPr>
          <w:rFonts w:ascii="Times New Roman" w:hAnsi="Times New Roman"/>
          <w:sz w:val="24"/>
          <w:szCs w:val="24"/>
        </w:rPr>
        <w:t>is vette fel)</w:t>
      </w:r>
      <w:r w:rsidR="002820B8">
        <w:rPr>
          <w:rFonts w:ascii="Times New Roman" w:hAnsi="Times New Roman"/>
          <w:sz w:val="24"/>
          <w:szCs w:val="24"/>
        </w:rPr>
        <w:t>, ezzel is utal a népért önként vállalt áldozatára és vértanúhalálára.</w:t>
      </w:r>
      <w:r w:rsidR="008D301C">
        <w:rPr>
          <w:rStyle w:val="Lbjegyzet-hivatkozs"/>
          <w:rFonts w:ascii="Times New Roman" w:hAnsi="Times New Roman"/>
          <w:sz w:val="24"/>
          <w:szCs w:val="24"/>
        </w:rPr>
        <w:footnoteReference w:id="24"/>
      </w:r>
    </w:p>
    <w:p w:rsidR="002820B8" w:rsidRDefault="002820B8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Véleményem szerint példát is ad számunkra abban, hogy alázatosan fogadjuk el feladatinkat akkor is, amikor nehezek, hiszen Isten akkora terhet ad a vállunkra, amekkorát elbírunk.</w:t>
      </w:r>
      <w:r w:rsidR="00424E5A">
        <w:rPr>
          <w:rFonts w:ascii="Times New Roman" w:hAnsi="Times New Roman"/>
          <w:sz w:val="24"/>
          <w:szCs w:val="24"/>
        </w:rPr>
        <w:t xml:space="preserve"> (Vö. 1Kor 10,13)</w:t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E2032E" w:rsidRDefault="00245B78" w:rsidP="00385598">
      <w:pPr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2032E">
        <w:rPr>
          <w:rFonts w:ascii="Times New Roman" w:hAnsi="Times New Roman"/>
          <w:i/>
          <w:sz w:val="24"/>
          <w:szCs w:val="24"/>
        </w:rPr>
        <w:t>Írások beteljesítése</w:t>
      </w:r>
    </w:p>
    <w:p w:rsidR="00D924D5" w:rsidRDefault="00A86E87" w:rsidP="00D924D5">
      <w:pPr>
        <w:spacing w:after="0" w:line="360" w:lineRule="auto"/>
        <w:ind w:firstLine="567"/>
        <w:jc w:val="both"/>
        <w:rPr>
          <w:ins w:id="22" w:author="Cseri Péter" w:date="2013-02-11T17:03:00Z"/>
          <w:rFonts w:ascii="Times New Roman" w:hAnsi="Times New Roman"/>
          <w:sz w:val="24"/>
          <w:szCs w:val="24"/>
        </w:rPr>
        <w:pPrChange w:id="23" w:author="Cseri Péter" w:date="2013-02-11T17:03:00Z">
          <w:pPr>
            <w:spacing w:after="0" w:line="360" w:lineRule="auto"/>
          </w:pPr>
        </w:pPrChange>
      </w:pPr>
      <w:r>
        <w:rPr>
          <w:rFonts w:ascii="Times New Roman" w:hAnsi="Times New Roman"/>
          <w:sz w:val="24"/>
          <w:szCs w:val="24"/>
        </w:rPr>
        <w:t>A korabeli zsidók Jézus halálát úgy fogták fel, hogy „Isten elvetette őt, hiszen várakozásuk szerint a Messiás örökre megmarad (12,34)</w:t>
      </w:r>
      <w:r w:rsidR="0081057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810576">
        <w:rPr>
          <w:rStyle w:val="Lbjegyzet-hivatkozs"/>
          <w:rFonts w:ascii="Times New Roman" w:hAnsi="Times New Roman"/>
          <w:sz w:val="24"/>
          <w:szCs w:val="24"/>
        </w:rPr>
        <w:footnoteReference w:id="25"/>
      </w:r>
      <w:r>
        <w:rPr>
          <w:rFonts w:ascii="Times New Roman" w:hAnsi="Times New Roman"/>
          <w:sz w:val="24"/>
          <w:szCs w:val="24"/>
        </w:rPr>
        <w:t xml:space="preserve"> János</w:t>
      </w:r>
      <w:r w:rsidR="00712505">
        <w:rPr>
          <w:rFonts w:ascii="Times New Roman" w:hAnsi="Times New Roman"/>
          <w:sz w:val="24"/>
          <w:szCs w:val="24"/>
        </w:rPr>
        <w:t xml:space="preserve"> azért</w:t>
      </w:r>
      <w:r>
        <w:rPr>
          <w:rFonts w:ascii="Times New Roman" w:hAnsi="Times New Roman"/>
          <w:sz w:val="24"/>
          <w:szCs w:val="24"/>
        </w:rPr>
        <w:t xml:space="preserve">, hogy alátámassza az Egyház tanítását, miszerint Jézus az Atya akaratát teljesítette be, </w:t>
      </w:r>
      <w:r w:rsidR="00BE7DC3">
        <w:rPr>
          <w:rFonts w:ascii="Times New Roman" w:hAnsi="Times New Roman"/>
          <w:sz w:val="24"/>
          <w:szCs w:val="24"/>
        </w:rPr>
        <w:t>az egész evangéliumban s</w:t>
      </w:r>
      <w:r>
        <w:rPr>
          <w:rFonts w:ascii="Times New Roman" w:hAnsi="Times New Roman"/>
          <w:sz w:val="24"/>
          <w:szCs w:val="24"/>
        </w:rPr>
        <w:t>ok ószövetségi jövendölésre hivatkozik. Az utolsó mozzanat: Jézus inni kért</w:t>
      </w:r>
      <w:r w:rsidR="00BE7DC3">
        <w:rPr>
          <w:rFonts w:ascii="Times New Roman" w:hAnsi="Times New Roman"/>
          <w:sz w:val="24"/>
          <w:szCs w:val="24"/>
        </w:rPr>
        <w:t>. A</w:t>
      </w:r>
      <w:r>
        <w:rPr>
          <w:rFonts w:ascii="Times New Roman" w:hAnsi="Times New Roman"/>
          <w:sz w:val="24"/>
          <w:szCs w:val="24"/>
        </w:rPr>
        <w:t>zt sugallja, hogy minden, az apró részletekig beteljesedett. Ő ennek teljesen tudatában van, ő</w:t>
      </w:r>
      <w:r w:rsidR="002C4FBF">
        <w:rPr>
          <w:rFonts w:ascii="Times New Roman" w:hAnsi="Times New Roman"/>
          <w:sz w:val="24"/>
          <w:szCs w:val="24"/>
        </w:rPr>
        <w:t xml:space="preserve"> is akarta ezt. Ezért kérése, hogy adjanak </w:t>
      </w:r>
      <w:r w:rsidR="00491E51">
        <w:rPr>
          <w:rFonts w:ascii="Times New Roman" w:hAnsi="Times New Roman"/>
          <w:sz w:val="24"/>
          <w:szCs w:val="24"/>
        </w:rPr>
        <w:t>neki</w:t>
      </w:r>
      <w:r w:rsidR="002C4FBF">
        <w:rPr>
          <w:rFonts w:ascii="Times New Roman" w:hAnsi="Times New Roman"/>
          <w:sz w:val="24"/>
          <w:szCs w:val="24"/>
        </w:rPr>
        <w:t xml:space="preserve"> inni, a végső beteljesedés utáni szomjúságot is jelenti (</w:t>
      </w:r>
      <w:proofErr w:type="spellStart"/>
      <w:r w:rsidR="002C4FBF">
        <w:rPr>
          <w:rFonts w:ascii="Times New Roman" w:hAnsi="Times New Roman"/>
          <w:sz w:val="24"/>
          <w:szCs w:val="24"/>
        </w:rPr>
        <w:t>Jn</w:t>
      </w:r>
      <w:proofErr w:type="spellEnd"/>
      <w:r w:rsidR="002C4FBF">
        <w:rPr>
          <w:rFonts w:ascii="Times New Roman" w:hAnsi="Times New Roman"/>
          <w:sz w:val="24"/>
          <w:szCs w:val="24"/>
        </w:rPr>
        <w:t xml:space="preserve"> 4,34)</w:t>
      </w:r>
      <w:r w:rsidR="00810576">
        <w:rPr>
          <w:rFonts w:ascii="Times New Roman" w:hAnsi="Times New Roman"/>
          <w:sz w:val="24"/>
          <w:szCs w:val="24"/>
        </w:rPr>
        <w:t>.</w:t>
      </w:r>
      <w:r w:rsidR="00810576">
        <w:rPr>
          <w:rStyle w:val="Lbjegyzet-hivatkozs"/>
          <w:rFonts w:ascii="Times New Roman" w:hAnsi="Times New Roman"/>
          <w:sz w:val="24"/>
          <w:szCs w:val="24"/>
        </w:rPr>
        <w:footnoteReference w:id="26"/>
      </w:r>
      <w:r w:rsidR="00491E51">
        <w:rPr>
          <w:rFonts w:ascii="Times New Roman" w:hAnsi="Times New Roman"/>
          <w:sz w:val="24"/>
          <w:szCs w:val="24"/>
        </w:rPr>
        <w:t xml:space="preserve"> A Fiú győzelmét azzal vívta ki, hogy „mindenben elfogadja az Atya akaratát</w:t>
      </w:r>
      <w:proofErr w:type="gramStart"/>
      <w:r w:rsidR="00491E51">
        <w:rPr>
          <w:rFonts w:ascii="Times New Roman" w:hAnsi="Times New Roman"/>
          <w:sz w:val="24"/>
          <w:szCs w:val="24"/>
        </w:rPr>
        <w:t>”</w:t>
      </w:r>
      <w:r w:rsidR="00810576">
        <w:rPr>
          <w:rStyle w:val="Lbjegyzet-hivatkozs"/>
          <w:rFonts w:ascii="Times New Roman" w:hAnsi="Times New Roman"/>
          <w:sz w:val="24"/>
          <w:szCs w:val="24"/>
        </w:rPr>
        <w:footnoteReference w:id="27"/>
      </w:r>
      <w:r w:rsidR="00491E51">
        <w:rPr>
          <w:rFonts w:ascii="Times New Roman" w:hAnsi="Times New Roman"/>
          <w:sz w:val="24"/>
          <w:szCs w:val="24"/>
        </w:rPr>
        <w:t>,</w:t>
      </w:r>
      <w:proofErr w:type="gramEnd"/>
      <w:r w:rsidR="00491E51">
        <w:rPr>
          <w:rFonts w:ascii="Times New Roman" w:hAnsi="Times New Roman"/>
          <w:sz w:val="24"/>
          <w:szCs w:val="24"/>
        </w:rPr>
        <w:t xml:space="preserve"> </w:t>
      </w:r>
      <w:r w:rsidR="00705AA5">
        <w:rPr>
          <w:rFonts w:ascii="Times New Roman" w:hAnsi="Times New Roman"/>
          <w:sz w:val="24"/>
          <w:szCs w:val="24"/>
        </w:rPr>
        <w:t xml:space="preserve">ilyen módon </w:t>
      </w:r>
      <w:r w:rsidR="00491E51">
        <w:rPr>
          <w:rFonts w:ascii="Times New Roman" w:hAnsi="Times New Roman"/>
          <w:sz w:val="24"/>
          <w:szCs w:val="24"/>
        </w:rPr>
        <w:t>az evangélista „békés vértanúságként”</w:t>
      </w:r>
      <w:r w:rsidR="00810576">
        <w:rPr>
          <w:rStyle w:val="Lbjegyzet-hivatkozs"/>
          <w:rFonts w:ascii="Times New Roman" w:hAnsi="Times New Roman"/>
          <w:sz w:val="24"/>
          <w:szCs w:val="24"/>
        </w:rPr>
        <w:footnoteReference w:id="28"/>
      </w:r>
      <w:r w:rsidR="00491E51">
        <w:rPr>
          <w:rFonts w:ascii="Times New Roman" w:hAnsi="Times New Roman"/>
          <w:sz w:val="24"/>
          <w:szCs w:val="24"/>
        </w:rPr>
        <w:t xml:space="preserve"> ábrázolja halálát.</w:t>
      </w:r>
    </w:p>
    <w:p w:rsidR="00D924D5" w:rsidRDefault="00D924D5">
      <w:pPr>
        <w:spacing w:after="0" w:line="240" w:lineRule="auto"/>
        <w:rPr>
          <w:ins w:id="24" w:author="Cseri Péter" w:date="2013-02-11T17:03:00Z"/>
          <w:rFonts w:ascii="Times New Roman" w:hAnsi="Times New Roman"/>
          <w:sz w:val="24"/>
          <w:szCs w:val="24"/>
        </w:rPr>
      </w:pPr>
      <w:ins w:id="25" w:author="Cseri Péter" w:date="2013-02-11T17:03:00Z">
        <w:r>
          <w:rPr>
            <w:rFonts w:ascii="Times New Roman" w:hAnsi="Times New Roman"/>
            <w:sz w:val="24"/>
            <w:szCs w:val="24"/>
          </w:rPr>
          <w:br w:type="page"/>
        </w:r>
      </w:ins>
    </w:p>
    <w:p w:rsidR="00054E9E" w:rsidRPr="00D924D5" w:rsidDel="00DA7544" w:rsidRDefault="00D924D5" w:rsidP="00D924D5">
      <w:pPr>
        <w:spacing w:after="0" w:line="360" w:lineRule="auto"/>
        <w:jc w:val="center"/>
        <w:rPr>
          <w:del w:id="26" w:author="Cseri Péter" w:date="2013-02-11T17:00:00Z"/>
          <w:rFonts w:ascii="Times New Roman" w:hAnsi="Times New Roman"/>
          <w:b/>
          <w:sz w:val="24"/>
          <w:szCs w:val="24"/>
          <w:rPrChange w:id="27" w:author="Cseri Péter" w:date="2013-02-11T17:03:00Z">
            <w:rPr>
              <w:del w:id="28" w:author="Cseri Péter" w:date="2013-02-11T17:00:00Z"/>
              <w:rFonts w:ascii="Times New Roman" w:hAnsi="Times New Roman"/>
              <w:sz w:val="24"/>
              <w:szCs w:val="24"/>
            </w:rPr>
          </w:rPrChange>
        </w:rPr>
        <w:pPrChange w:id="29" w:author="Cseri Péter" w:date="2013-02-11T17:03:00Z">
          <w:pPr>
            <w:spacing w:after="0" w:line="360" w:lineRule="auto"/>
            <w:ind w:firstLine="567"/>
            <w:jc w:val="both"/>
          </w:pPr>
        </w:pPrChange>
      </w:pPr>
      <w:ins w:id="30" w:author="Cseri Péter" w:date="2013-02-11T17:03:00Z">
        <w:r w:rsidRPr="00D924D5">
          <w:rPr>
            <w:rFonts w:ascii="Times New Roman" w:hAnsi="Times New Roman"/>
            <w:b/>
            <w:sz w:val="24"/>
            <w:szCs w:val="24"/>
            <w:rPrChange w:id="31" w:author="Cseri Péter" w:date="2013-02-11T17:03:00Z">
              <w:rPr>
                <w:rFonts w:ascii="Times New Roman" w:hAnsi="Times New Roman"/>
                <w:sz w:val="24"/>
                <w:szCs w:val="24"/>
              </w:rPr>
            </w:rPrChange>
          </w:rPr>
          <w:lastRenderedPageBreak/>
          <w:t>III.</w:t>
        </w:r>
      </w:ins>
      <w:ins w:id="32" w:author="Cseri Péter" w:date="2013-02-11T17:04:00Z">
        <w:r>
          <w:rPr>
            <w:rFonts w:ascii="Times New Roman" w:hAnsi="Times New Roman"/>
            <w:b/>
            <w:sz w:val="24"/>
            <w:szCs w:val="24"/>
          </w:rPr>
          <w:t xml:space="preserve"> </w:t>
        </w:r>
      </w:ins>
    </w:p>
    <w:p w:rsidR="00B406DE" w:rsidRPr="00D924D5" w:rsidDel="00DA7544" w:rsidRDefault="00B406DE" w:rsidP="00D924D5">
      <w:pPr>
        <w:spacing w:after="0" w:line="360" w:lineRule="auto"/>
        <w:jc w:val="center"/>
        <w:rPr>
          <w:del w:id="33" w:author="Cseri Péter" w:date="2013-02-11T17:00:00Z"/>
          <w:rFonts w:ascii="Times New Roman" w:hAnsi="Times New Roman"/>
          <w:b/>
          <w:sz w:val="24"/>
          <w:szCs w:val="24"/>
          <w:rPrChange w:id="34" w:author="Cseri Péter" w:date="2013-02-11T17:03:00Z">
            <w:rPr>
              <w:del w:id="35" w:author="Cseri Péter" w:date="2013-02-11T17:00:00Z"/>
              <w:rFonts w:ascii="Times New Roman" w:hAnsi="Times New Roman"/>
              <w:sz w:val="24"/>
              <w:szCs w:val="24"/>
            </w:rPr>
          </w:rPrChange>
        </w:rPr>
        <w:pPrChange w:id="36" w:author="Cseri Péter" w:date="2013-02-11T17:03:00Z">
          <w:pPr>
            <w:spacing w:after="0" w:line="360" w:lineRule="auto"/>
            <w:ind w:firstLine="567"/>
            <w:jc w:val="both"/>
          </w:pPr>
        </w:pPrChange>
      </w:pPr>
    </w:p>
    <w:p w:rsidR="00307CE5" w:rsidRPr="00D924D5" w:rsidRDefault="002B3028" w:rsidP="00D924D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rPrChange w:id="37" w:author="Cseri Péter" w:date="2013-02-11T17:03:00Z">
            <w:rPr>
              <w:rFonts w:ascii="Times New Roman" w:hAnsi="Times New Roman"/>
              <w:b/>
              <w:sz w:val="24"/>
              <w:szCs w:val="24"/>
            </w:rPr>
          </w:rPrChange>
        </w:rPr>
        <w:pPrChange w:id="38" w:author="Cseri Péter" w:date="2013-02-11T17:03:00Z">
          <w:pPr>
            <w:numPr>
              <w:numId w:val="29"/>
            </w:numPr>
            <w:spacing w:after="0" w:line="360" w:lineRule="auto"/>
            <w:ind w:left="397" w:hanging="397"/>
            <w:jc w:val="center"/>
          </w:pPr>
        </w:pPrChange>
      </w:pPr>
      <w:del w:id="39" w:author="Cseri Péter" w:date="2013-02-11T17:00:00Z">
        <w:r w:rsidRPr="00D924D5" w:rsidDel="00DA7544">
          <w:rPr>
            <w:rFonts w:ascii="Times New Roman" w:hAnsi="Times New Roman"/>
            <w:b/>
            <w:sz w:val="24"/>
            <w:szCs w:val="24"/>
            <w:rPrChange w:id="40" w:author="Cseri Péter" w:date="2013-02-11T17:03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br w:type="page"/>
        </w:r>
      </w:del>
      <w:r w:rsidR="00E2032E" w:rsidRPr="00D924D5">
        <w:rPr>
          <w:rFonts w:ascii="Times New Roman" w:hAnsi="Times New Roman"/>
          <w:b/>
          <w:sz w:val="24"/>
          <w:szCs w:val="24"/>
          <w:rPrChange w:id="41" w:author="Cseri Péter" w:date="2013-02-11T17:03:00Z">
            <w:rPr>
              <w:rFonts w:ascii="Times New Roman" w:hAnsi="Times New Roman"/>
              <w:b/>
              <w:sz w:val="24"/>
              <w:szCs w:val="24"/>
            </w:rPr>
          </w:rPrChange>
        </w:rPr>
        <w:t>A kereszt a kánai menyegző fényében</w:t>
      </w:r>
    </w:p>
    <w:p w:rsidR="00B406DE" w:rsidRDefault="00B406DE" w:rsidP="0038559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B3028" w:rsidRDefault="00307CE5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07CE5">
        <w:rPr>
          <w:rFonts w:ascii="Times New Roman" w:hAnsi="Times New Roman"/>
          <w:sz w:val="24"/>
          <w:szCs w:val="24"/>
        </w:rPr>
        <w:t>A kánai menyegző és a keresztre</w:t>
      </w:r>
      <w:ins w:id="42" w:author="Szatmári Györgyi" w:date="2012-05-23T10:02:00Z">
        <w:r w:rsidR="0047564D">
          <w:rPr>
            <w:rFonts w:ascii="Times New Roman" w:hAnsi="Times New Roman"/>
            <w:sz w:val="24"/>
            <w:szCs w:val="24"/>
          </w:rPr>
          <w:t xml:space="preserve"> </w:t>
        </w:r>
      </w:ins>
      <w:r w:rsidRPr="00307CE5">
        <w:rPr>
          <w:rFonts w:ascii="Times New Roman" w:hAnsi="Times New Roman"/>
          <w:sz w:val="24"/>
          <w:szCs w:val="24"/>
        </w:rPr>
        <w:t>feszítés keretbe foglalja János evangéliumát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07CE5" w:rsidRDefault="00307CE5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menyegző előrevetíti Jézus szenvedését. </w:t>
      </w:r>
      <w:r w:rsidR="002B3028">
        <w:rPr>
          <w:rFonts w:ascii="Times New Roman" w:hAnsi="Times New Roman"/>
          <w:sz w:val="24"/>
          <w:szCs w:val="24"/>
        </w:rPr>
        <w:t>„</w:t>
      </w:r>
      <w:proofErr w:type="gramStart"/>
      <w:r w:rsidR="002B3028">
        <w:rPr>
          <w:rFonts w:ascii="Times New Roman" w:hAnsi="Times New Roman"/>
          <w:sz w:val="24"/>
          <w:szCs w:val="24"/>
        </w:rPr>
        <w:t>A »menyegzői</w:t>
      </w:r>
      <w:proofErr w:type="gramEnd"/>
      <w:r w:rsidR="002B3028">
        <w:rPr>
          <w:rFonts w:ascii="Times New Roman" w:hAnsi="Times New Roman"/>
          <w:sz w:val="24"/>
          <w:szCs w:val="24"/>
        </w:rPr>
        <w:t>« öröm Kánában kezdődik, de csúcspontját a kereszten éri el.”</w:t>
      </w:r>
      <w:r w:rsidR="002B3028">
        <w:rPr>
          <w:rStyle w:val="Lbjegyzet-hivatkozs"/>
          <w:rFonts w:ascii="Times New Roman" w:hAnsi="Times New Roman"/>
          <w:sz w:val="24"/>
          <w:szCs w:val="24"/>
        </w:rPr>
        <w:footnoteReference w:id="29"/>
      </w:r>
      <w:r w:rsidR="002B30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Két fontos szimbólumot kell kiemelnünk</w:t>
      </w:r>
      <w:r w:rsidR="002B3028">
        <w:rPr>
          <w:rFonts w:ascii="Times New Roman" w:hAnsi="Times New Roman"/>
          <w:sz w:val="24"/>
          <w:szCs w:val="24"/>
        </w:rPr>
        <w:t>.</w:t>
      </w:r>
    </w:p>
    <w:p w:rsidR="009324F3" w:rsidRDefault="009324F3" w:rsidP="0038559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245B78" w:rsidRPr="00B406DE" w:rsidRDefault="00245B78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Óra</w:t>
      </w:r>
    </w:p>
    <w:p w:rsidR="00307CE5" w:rsidRDefault="00307CE5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kánai menyegző csodaelbeszélésénél Jézus azt mondja anyjának: még nem jött el az ő órája, a kifogyó bor ügyében nincs közük egymáshoz.</w:t>
      </w:r>
      <w:r w:rsidR="00491DA4">
        <w:rPr>
          <w:rFonts w:ascii="Times New Roman" w:hAnsi="Times New Roman"/>
          <w:sz w:val="24"/>
          <w:szCs w:val="24"/>
        </w:rPr>
        <w:t xml:space="preserve"> „Nincs szüksége arra, hogy test szerinti anyja figyelmeztesse. Az Atya akarata szabja meg számára </w:t>
      </w:r>
      <w:proofErr w:type="gramStart"/>
      <w:r w:rsidR="00491DA4">
        <w:rPr>
          <w:rFonts w:ascii="Times New Roman" w:hAnsi="Times New Roman"/>
          <w:sz w:val="24"/>
          <w:szCs w:val="24"/>
        </w:rPr>
        <w:t>az »órát</w:t>
      </w:r>
      <w:proofErr w:type="gramEnd"/>
      <w:r w:rsidR="00491DA4">
        <w:rPr>
          <w:rFonts w:ascii="Times New Roman" w:hAnsi="Times New Roman"/>
          <w:sz w:val="24"/>
          <w:szCs w:val="24"/>
        </w:rPr>
        <w:t>«, amelyben dicsőségét kinyilatkoztatja.”</w:t>
      </w:r>
      <w:r w:rsidR="00AB4638">
        <w:rPr>
          <w:rStyle w:val="Lbjegyzet-hivatkozs"/>
          <w:rFonts w:ascii="Times New Roman" w:hAnsi="Times New Roman"/>
          <w:sz w:val="24"/>
          <w:szCs w:val="24"/>
        </w:rPr>
        <w:footnoteReference w:id="30"/>
      </w:r>
      <w:r w:rsidR="00491D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Egy mélyebb tartalo</w:t>
      </w:r>
      <w:r w:rsidR="009C4A22">
        <w:rPr>
          <w:rFonts w:ascii="Times New Roman" w:hAnsi="Times New Roman"/>
          <w:sz w:val="24"/>
          <w:szCs w:val="24"/>
        </w:rPr>
        <w:t xml:space="preserve">m felé irányítja tekintetünket: Jézus, a vőlegény és a menyasszony, az Egyház </w:t>
      </w:r>
      <w:r>
        <w:rPr>
          <w:rFonts w:ascii="Times New Roman" w:hAnsi="Times New Roman"/>
          <w:sz w:val="24"/>
          <w:szCs w:val="24"/>
        </w:rPr>
        <w:t>a végső órán fognak egybek</w:t>
      </w:r>
      <w:r w:rsidR="009C4A22">
        <w:rPr>
          <w:rFonts w:ascii="Times New Roman" w:hAnsi="Times New Roman"/>
          <w:sz w:val="24"/>
          <w:szCs w:val="24"/>
        </w:rPr>
        <w:t>elni</w:t>
      </w:r>
      <w:r w:rsidR="000C0237">
        <w:rPr>
          <w:rFonts w:ascii="Times New Roman" w:hAnsi="Times New Roman"/>
          <w:sz w:val="24"/>
          <w:szCs w:val="24"/>
        </w:rPr>
        <w:t xml:space="preserve">, amikor anyánkul adja </w:t>
      </w:r>
      <w:r w:rsidR="009C4A22">
        <w:rPr>
          <w:rFonts w:ascii="Times New Roman" w:hAnsi="Times New Roman"/>
          <w:sz w:val="24"/>
          <w:szCs w:val="24"/>
        </w:rPr>
        <w:t>Máriát</w:t>
      </w:r>
      <w:r w:rsidR="000C0237">
        <w:rPr>
          <w:rFonts w:ascii="Times New Roman" w:hAnsi="Times New Roman"/>
          <w:sz w:val="24"/>
          <w:szCs w:val="24"/>
        </w:rPr>
        <w:t xml:space="preserve"> nekünk, és így bevon minket </w:t>
      </w:r>
      <w:r w:rsidR="00BC18B5">
        <w:rPr>
          <w:rFonts w:ascii="Times New Roman" w:hAnsi="Times New Roman"/>
          <w:sz w:val="24"/>
          <w:szCs w:val="24"/>
        </w:rPr>
        <w:t xml:space="preserve">saját </w:t>
      </w:r>
      <w:r w:rsidR="000C0237">
        <w:rPr>
          <w:rFonts w:ascii="Times New Roman" w:hAnsi="Times New Roman"/>
          <w:sz w:val="24"/>
          <w:szCs w:val="24"/>
        </w:rPr>
        <w:t>dicsőségébe</w:t>
      </w:r>
      <w:r>
        <w:rPr>
          <w:rFonts w:ascii="Times New Roman" w:hAnsi="Times New Roman"/>
          <w:sz w:val="24"/>
          <w:szCs w:val="24"/>
        </w:rPr>
        <w:t xml:space="preserve">. János sokszor használja az óra képét, </w:t>
      </w:r>
      <w:r w:rsidR="001877E3">
        <w:rPr>
          <w:rFonts w:ascii="Times New Roman" w:hAnsi="Times New Roman"/>
          <w:sz w:val="24"/>
          <w:szCs w:val="24"/>
        </w:rPr>
        <w:t>ez</w:t>
      </w:r>
      <w:r>
        <w:rPr>
          <w:rFonts w:ascii="Times New Roman" w:hAnsi="Times New Roman"/>
          <w:sz w:val="24"/>
          <w:szCs w:val="24"/>
        </w:rPr>
        <w:t xml:space="preserve"> a </w:t>
      </w:r>
      <w:r w:rsidR="00427BDC">
        <w:rPr>
          <w:rFonts w:ascii="Times New Roman" w:hAnsi="Times New Roman"/>
          <w:sz w:val="24"/>
          <w:szCs w:val="24"/>
        </w:rPr>
        <w:t>„dicsőségbe való bevonulás teológiai (üdvtörténeti</w:t>
      </w:r>
      <w:proofErr w:type="gramStart"/>
      <w:r w:rsidR="00427BD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263E9A">
        <w:rPr>
          <w:rFonts w:ascii="Times New Roman" w:hAnsi="Times New Roman"/>
          <w:sz w:val="24"/>
          <w:szCs w:val="24"/>
        </w:rPr>
        <w:t>»</w:t>
      </w:r>
      <w:r w:rsidR="001877E3">
        <w:rPr>
          <w:rFonts w:ascii="Times New Roman" w:hAnsi="Times New Roman"/>
          <w:sz w:val="24"/>
          <w:szCs w:val="24"/>
        </w:rPr>
        <w:t>ideje</w:t>
      </w:r>
      <w:proofErr w:type="gramEnd"/>
      <w:r w:rsidR="00263E9A">
        <w:rPr>
          <w:rFonts w:ascii="Times New Roman" w:hAnsi="Times New Roman"/>
          <w:sz w:val="24"/>
          <w:szCs w:val="24"/>
        </w:rPr>
        <w:t>«</w:t>
      </w:r>
      <w:r w:rsidR="00AB4638">
        <w:rPr>
          <w:rFonts w:ascii="Times New Roman" w:hAnsi="Times New Roman"/>
          <w:sz w:val="24"/>
          <w:szCs w:val="24"/>
        </w:rPr>
        <w:t>.</w:t>
      </w:r>
      <w:r w:rsidR="00427BDC">
        <w:rPr>
          <w:rFonts w:ascii="Times New Roman" w:hAnsi="Times New Roman"/>
          <w:sz w:val="24"/>
          <w:szCs w:val="24"/>
        </w:rPr>
        <w:t>”</w:t>
      </w:r>
      <w:r w:rsidR="00AB4638">
        <w:rPr>
          <w:rStyle w:val="Lbjegyzet-hivatkozs"/>
          <w:rFonts w:ascii="Times New Roman" w:hAnsi="Times New Roman"/>
          <w:sz w:val="24"/>
          <w:szCs w:val="24"/>
        </w:rPr>
        <w:footnoteReference w:id="31"/>
      </w:r>
    </w:p>
    <w:p w:rsidR="008F234B" w:rsidRDefault="00E2720B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kérdés, ho</w:t>
      </w:r>
      <w:r w:rsidR="00D61C8C">
        <w:rPr>
          <w:rFonts w:ascii="Times New Roman" w:hAnsi="Times New Roman"/>
          <w:sz w:val="24"/>
          <w:szCs w:val="24"/>
        </w:rPr>
        <w:t xml:space="preserve">gy nekünk mi javunk </w:t>
      </w:r>
      <w:r w:rsidR="00115CC5">
        <w:rPr>
          <w:rFonts w:ascii="Times New Roman" w:hAnsi="Times New Roman"/>
          <w:sz w:val="24"/>
          <w:szCs w:val="24"/>
        </w:rPr>
        <w:t>származik</w:t>
      </w:r>
      <w:r w:rsidR="00D61C8C">
        <w:rPr>
          <w:rFonts w:ascii="Times New Roman" w:hAnsi="Times New Roman"/>
          <w:sz w:val="24"/>
          <w:szCs w:val="24"/>
        </w:rPr>
        <w:t xml:space="preserve"> </w:t>
      </w:r>
      <w:r w:rsidR="00115CC5">
        <w:rPr>
          <w:rFonts w:ascii="Times New Roman" w:hAnsi="Times New Roman"/>
          <w:sz w:val="24"/>
          <w:szCs w:val="24"/>
        </w:rPr>
        <w:t xml:space="preserve">az </w:t>
      </w:r>
      <w:r w:rsidR="00115CC5" w:rsidRPr="00E2720B">
        <w:rPr>
          <w:rFonts w:ascii="Times New Roman" w:hAnsi="Times New Roman"/>
          <w:i/>
          <w:sz w:val="24"/>
          <w:szCs w:val="24"/>
        </w:rPr>
        <w:t>elérkezett órából</w:t>
      </w:r>
      <w:r w:rsidR="00D61C8C">
        <w:rPr>
          <w:rFonts w:ascii="Times New Roman" w:hAnsi="Times New Roman"/>
          <w:sz w:val="24"/>
          <w:szCs w:val="24"/>
        </w:rPr>
        <w:t>? „</w:t>
      </w:r>
      <w:r w:rsidR="00D61A75">
        <w:rPr>
          <w:rFonts w:ascii="Times New Roman" w:hAnsi="Times New Roman"/>
          <w:sz w:val="24"/>
          <w:szCs w:val="24"/>
        </w:rPr>
        <w:t xml:space="preserve">Ahogyan Jézus anyja kérésére, jelképesen </w:t>
      </w:r>
      <w:proofErr w:type="gramStart"/>
      <w:r w:rsidR="00D61A75">
        <w:rPr>
          <w:rFonts w:ascii="Times New Roman" w:hAnsi="Times New Roman"/>
          <w:sz w:val="24"/>
          <w:szCs w:val="24"/>
        </w:rPr>
        <w:t>elővételezi</w:t>
      </w:r>
      <w:proofErr w:type="gramEnd"/>
      <w:r w:rsidR="00D61A75">
        <w:rPr>
          <w:rFonts w:ascii="Times New Roman" w:hAnsi="Times New Roman"/>
          <w:sz w:val="24"/>
          <w:szCs w:val="24"/>
        </w:rPr>
        <w:t xml:space="preserve"> az ő óráját s egyszersmind utal rá, úgy ez az Eucharisztiában mindig újra megtörténik: az Egyház kérésére az Úr elővételezi az Egyházban az ő újra</w:t>
      </w:r>
      <w:r w:rsidR="00EE2AE8">
        <w:rPr>
          <w:rFonts w:ascii="Times New Roman" w:hAnsi="Times New Roman"/>
          <w:sz w:val="24"/>
          <w:szCs w:val="24"/>
        </w:rPr>
        <w:t xml:space="preserve"> </w:t>
      </w:r>
      <w:r w:rsidR="000F36C5">
        <w:rPr>
          <w:rFonts w:ascii="Times New Roman" w:hAnsi="Times New Roman"/>
          <w:sz w:val="24"/>
          <w:szCs w:val="24"/>
        </w:rPr>
        <w:t>eljövetelét, már most el</w:t>
      </w:r>
      <w:r w:rsidR="00D61A75">
        <w:rPr>
          <w:rFonts w:ascii="Times New Roman" w:hAnsi="Times New Roman"/>
          <w:sz w:val="24"/>
          <w:szCs w:val="24"/>
        </w:rPr>
        <w:t xml:space="preserve">jön, már most menyegzőt tart velünk, és ezzel kivon bennünket a saját időnkből előre, az </w:t>
      </w:r>
      <w:r w:rsidR="00D61C8C">
        <w:rPr>
          <w:rFonts w:ascii="Times New Roman" w:hAnsi="Times New Roman"/>
          <w:sz w:val="24"/>
          <w:szCs w:val="24"/>
        </w:rPr>
        <w:t>»</w:t>
      </w:r>
      <w:r w:rsidR="00D61A75">
        <w:rPr>
          <w:rFonts w:ascii="Times New Roman" w:hAnsi="Times New Roman"/>
          <w:sz w:val="24"/>
          <w:szCs w:val="24"/>
        </w:rPr>
        <w:t>ő órája</w:t>
      </w:r>
      <w:r w:rsidR="00D61C8C">
        <w:rPr>
          <w:rFonts w:ascii="Times New Roman" w:hAnsi="Times New Roman"/>
          <w:sz w:val="24"/>
          <w:szCs w:val="24"/>
        </w:rPr>
        <w:t>«</w:t>
      </w:r>
      <w:r w:rsidR="00D61A75">
        <w:rPr>
          <w:rFonts w:ascii="Times New Roman" w:hAnsi="Times New Roman"/>
          <w:sz w:val="24"/>
          <w:szCs w:val="24"/>
        </w:rPr>
        <w:t xml:space="preserve"> felé.</w:t>
      </w:r>
      <w:r w:rsidR="00D61C8C">
        <w:rPr>
          <w:rFonts w:ascii="Times New Roman" w:hAnsi="Times New Roman"/>
          <w:sz w:val="24"/>
          <w:szCs w:val="24"/>
        </w:rPr>
        <w:t>”</w:t>
      </w:r>
      <w:r>
        <w:rPr>
          <w:rStyle w:val="Lbjegyzet-hivatkozs"/>
          <w:rFonts w:ascii="Times New Roman" w:hAnsi="Times New Roman"/>
          <w:sz w:val="24"/>
          <w:szCs w:val="24"/>
        </w:rPr>
        <w:footnoteReference w:id="32"/>
      </w:r>
    </w:p>
    <w:p w:rsidR="00E2032E" w:rsidRDefault="00E2032E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45B78" w:rsidRPr="00B406DE" w:rsidRDefault="00245B78" w:rsidP="00385598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406DE">
        <w:rPr>
          <w:rFonts w:ascii="Times New Roman" w:hAnsi="Times New Roman"/>
          <w:i/>
          <w:sz w:val="24"/>
          <w:szCs w:val="24"/>
        </w:rPr>
        <w:t>Bor</w:t>
      </w:r>
    </w:p>
    <w:p w:rsidR="00115CC5" w:rsidRDefault="00115CC5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menyegző Isten és ember násza, melyben Mária az Egyház, a tökéletes hit megtestesítője.</w:t>
      </w:r>
    </w:p>
    <w:p w:rsidR="007E5BE9" w:rsidRDefault="00820BA2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kánai menyegzőn Jézus az igazi vőlegény, aki vérét (lásd borát) adja a lakomához</w:t>
      </w:r>
      <w:r w:rsidR="002B3028">
        <w:rPr>
          <w:rFonts w:ascii="Times New Roman" w:hAnsi="Times New Roman"/>
          <w:sz w:val="24"/>
          <w:szCs w:val="24"/>
        </w:rPr>
        <w:t>, az örömünnephez</w:t>
      </w:r>
      <w:r>
        <w:rPr>
          <w:rFonts w:ascii="Times New Roman" w:hAnsi="Times New Roman"/>
          <w:sz w:val="24"/>
          <w:szCs w:val="24"/>
        </w:rPr>
        <w:t xml:space="preserve">. </w:t>
      </w:r>
      <w:r w:rsidR="00260781">
        <w:rPr>
          <w:rFonts w:ascii="Times New Roman" w:hAnsi="Times New Roman"/>
          <w:sz w:val="24"/>
          <w:szCs w:val="24"/>
        </w:rPr>
        <w:t xml:space="preserve">„A víz borrá lesz. Az emberi igyekezetnek most Isten ajándéka jön elébe, aki önmagát ajándékozza, és ezzel megteremti az öröm ünnepét, </w:t>
      </w:r>
      <w:r w:rsidR="00260781">
        <w:rPr>
          <w:rFonts w:ascii="Times New Roman" w:hAnsi="Times New Roman"/>
          <w:sz w:val="24"/>
          <w:szCs w:val="24"/>
        </w:rPr>
        <w:lastRenderedPageBreak/>
        <w:t>amelyet csak Isten és az ő ajándékának jelenléte hozhat létre.”</w:t>
      </w:r>
      <w:r w:rsidR="00E2720B">
        <w:rPr>
          <w:rStyle w:val="Lbjegyzet-hivatkozs"/>
          <w:rFonts w:ascii="Times New Roman" w:hAnsi="Times New Roman"/>
          <w:sz w:val="24"/>
          <w:szCs w:val="24"/>
        </w:rPr>
        <w:footnoteReference w:id="33"/>
      </w:r>
      <w:r w:rsidR="00E272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Ugyanígy a keresztfán Jézus oldalából víz és vér folyt ki, mely a</w:t>
      </w:r>
      <w:r w:rsidR="00ED112C">
        <w:rPr>
          <w:rFonts w:ascii="Times New Roman" w:hAnsi="Times New Roman"/>
          <w:sz w:val="24"/>
          <w:szCs w:val="24"/>
        </w:rPr>
        <w:t xml:space="preserve"> keresztség, a</w:t>
      </w:r>
      <w:r>
        <w:rPr>
          <w:rFonts w:ascii="Times New Roman" w:hAnsi="Times New Roman"/>
          <w:sz w:val="24"/>
          <w:szCs w:val="24"/>
        </w:rPr>
        <w:t>z Eucharisztia és az Egyház születését jelzi. Jézus itt kapcsoló erő</w:t>
      </w:r>
      <w:r w:rsidR="00685EBE">
        <w:rPr>
          <w:rFonts w:ascii="Times New Roman" w:hAnsi="Times New Roman"/>
          <w:sz w:val="24"/>
          <w:szCs w:val="24"/>
        </w:rPr>
        <w:t>, közvetítő</w:t>
      </w:r>
      <w:r>
        <w:rPr>
          <w:rFonts w:ascii="Times New Roman" w:hAnsi="Times New Roman"/>
          <w:sz w:val="24"/>
          <w:szCs w:val="24"/>
        </w:rPr>
        <w:t xml:space="preserve"> Isten és ember között.</w:t>
      </w:r>
      <w:r w:rsidR="00E2720B">
        <w:rPr>
          <w:rStyle w:val="Lbjegyzet-hivatkozs"/>
          <w:rFonts w:ascii="Times New Roman" w:hAnsi="Times New Roman"/>
          <w:sz w:val="24"/>
          <w:szCs w:val="24"/>
        </w:rPr>
        <w:footnoteReference w:id="34"/>
      </w:r>
    </w:p>
    <w:p w:rsidR="00820BA2" w:rsidRPr="009424DD" w:rsidRDefault="00E00CA6" w:rsidP="0038559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új</w:t>
      </w:r>
      <w:r w:rsidR="007E5BE9">
        <w:rPr>
          <w:rFonts w:ascii="Times New Roman" w:hAnsi="Times New Roman"/>
          <w:sz w:val="24"/>
          <w:szCs w:val="24"/>
        </w:rPr>
        <w:t>bor az üdvtörténet eg</w:t>
      </w:r>
      <w:r w:rsidR="00260781">
        <w:rPr>
          <w:rFonts w:ascii="Times New Roman" w:hAnsi="Times New Roman"/>
          <w:sz w:val="24"/>
          <w:szCs w:val="24"/>
        </w:rPr>
        <w:t>y új szakaszának eljöttét jelzi, mely önként jön értünk.</w:t>
      </w:r>
      <w:r w:rsidR="00685EBE">
        <w:rPr>
          <w:rFonts w:ascii="Times New Roman" w:hAnsi="Times New Roman"/>
          <w:sz w:val="24"/>
          <w:szCs w:val="24"/>
        </w:rPr>
        <w:t xml:space="preserve"> „</w:t>
      </w:r>
      <w:proofErr w:type="gramStart"/>
      <w:r w:rsidR="00685EBE">
        <w:rPr>
          <w:rFonts w:ascii="Times New Roman" w:hAnsi="Times New Roman"/>
          <w:sz w:val="24"/>
          <w:szCs w:val="24"/>
        </w:rPr>
        <w:t>…akik</w:t>
      </w:r>
      <w:proofErr w:type="gramEnd"/>
      <w:r w:rsidR="00685EBE">
        <w:rPr>
          <w:rFonts w:ascii="Times New Roman" w:hAnsi="Times New Roman"/>
          <w:sz w:val="24"/>
          <w:szCs w:val="24"/>
        </w:rPr>
        <w:t xml:space="preserve"> nem fogadják el, olyanok, mint akik az »óborhoz« ragaszkodva előítéleteik miatt nem hajlandók megkóstolni az újbort.”</w:t>
      </w:r>
      <w:r w:rsidR="00ED112C">
        <w:rPr>
          <w:rStyle w:val="Lbjegyzet-hivatkozs"/>
          <w:rFonts w:ascii="Times New Roman" w:hAnsi="Times New Roman"/>
          <w:sz w:val="24"/>
          <w:szCs w:val="24"/>
        </w:rPr>
        <w:footnoteReference w:id="35"/>
      </w:r>
    </w:p>
    <w:p w:rsidR="00B406DE" w:rsidRDefault="00B406DE" w:rsidP="0038559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24894" w:rsidRDefault="00E2032E" w:rsidP="0038559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31BB3">
        <w:rPr>
          <w:rFonts w:ascii="Times New Roman" w:hAnsi="Times New Roman"/>
          <w:b/>
          <w:sz w:val="24"/>
          <w:szCs w:val="24"/>
        </w:rPr>
        <w:t>Befejezés</w:t>
      </w:r>
    </w:p>
    <w:p w:rsidR="00E2032E" w:rsidRPr="00143865" w:rsidRDefault="00E2032E" w:rsidP="0038559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24894" w:rsidRDefault="00A24894" w:rsidP="00385598">
      <w:pPr>
        <w:tabs>
          <w:tab w:val="left" w:leader="dot" w:pos="7655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0B17">
        <w:rPr>
          <w:rFonts w:ascii="Times New Roman" w:hAnsi="Times New Roman"/>
          <w:sz w:val="24"/>
          <w:szCs w:val="24"/>
        </w:rPr>
        <w:t>János evangéliuma a legmélyebb, szellemi</w:t>
      </w:r>
      <w:r>
        <w:rPr>
          <w:rFonts w:ascii="Times New Roman" w:hAnsi="Times New Roman"/>
          <w:sz w:val="24"/>
          <w:szCs w:val="24"/>
        </w:rPr>
        <w:t>, teológiai</w:t>
      </w:r>
      <w:r w:rsidRPr="00980B17">
        <w:rPr>
          <w:rFonts w:ascii="Times New Roman" w:hAnsi="Times New Roman"/>
          <w:sz w:val="24"/>
          <w:szCs w:val="24"/>
        </w:rPr>
        <w:t xml:space="preserve"> evangélium. </w:t>
      </w:r>
      <w:r>
        <w:rPr>
          <w:rFonts w:ascii="Times New Roman" w:hAnsi="Times New Roman"/>
          <w:sz w:val="24"/>
          <w:szCs w:val="24"/>
        </w:rPr>
        <w:t>Evangéliumát egy keretbe foglalja: a kánai menyegzőn már jelzi, hogy Jézus órája a kereszthalál órája, ami egyben a feltámadás nyitánya is, ekkor maradéktalanul beteljesedik a kinyilatkoztatás.</w:t>
      </w:r>
    </w:p>
    <w:p w:rsidR="00406D6A" w:rsidRDefault="00A24894" w:rsidP="00385598">
      <w:pPr>
        <w:tabs>
          <w:tab w:val="left" w:leader="dot" w:pos="7655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980B17">
        <w:rPr>
          <w:rFonts w:ascii="Times New Roman" w:hAnsi="Times New Roman"/>
          <w:sz w:val="24"/>
          <w:szCs w:val="24"/>
        </w:rPr>
        <w:t xml:space="preserve"> kereszt János szerint nem egy büntetés</w:t>
      </w:r>
      <w:r>
        <w:rPr>
          <w:rFonts w:ascii="Times New Roman" w:hAnsi="Times New Roman"/>
          <w:sz w:val="24"/>
          <w:szCs w:val="24"/>
        </w:rPr>
        <w:t>i forma</w:t>
      </w:r>
      <w:r w:rsidRPr="00980B17">
        <w:rPr>
          <w:rFonts w:ascii="Times New Roman" w:hAnsi="Times New Roman"/>
          <w:sz w:val="24"/>
          <w:szCs w:val="24"/>
        </w:rPr>
        <w:t>, hanem a megdicsőülés, a győzelem,</w:t>
      </w:r>
      <w:r w:rsidR="00406D6A">
        <w:rPr>
          <w:rFonts w:ascii="Times New Roman" w:hAnsi="Times New Roman"/>
          <w:sz w:val="24"/>
          <w:szCs w:val="24"/>
        </w:rPr>
        <w:t xml:space="preserve"> a szeretet legnemesebb eszköze. </w:t>
      </w:r>
      <w:r w:rsidR="002B3028">
        <w:rPr>
          <w:rFonts w:ascii="Times New Roman" w:hAnsi="Times New Roman"/>
          <w:sz w:val="24"/>
          <w:szCs w:val="24"/>
        </w:rPr>
        <w:t>Jézus vére által újjászületik az ember, a legnemesebb bort hozza el Isten és ember nászára.</w:t>
      </w:r>
    </w:p>
    <w:p w:rsidR="00385598" w:rsidRDefault="00406D6A" w:rsidP="00385598">
      <w:pPr>
        <w:tabs>
          <w:tab w:val="left" w:leader="dot" w:pos="7655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Jézus keresztje a híd Isten és ember között</w:t>
      </w:r>
      <w:r w:rsidR="00D82364">
        <w:rPr>
          <w:rFonts w:ascii="Times New Roman" w:hAnsi="Times New Roman"/>
          <w:sz w:val="24"/>
          <w:szCs w:val="24"/>
        </w:rPr>
        <w:t xml:space="preserve"> (</w:t>
      </w:r>
      <w:r w:rsidR="0047564D">
        <w:rPr>
          <w:rFonts w:ascii="Times New Roman" w:hAnsi="Times New Roman"/>
          <w:sz w:val="24"/>
          <w:szCs w:val="24"/>
        </w:rPr>
        <w:t>v</w:t>
      </w:r>
      <w:r w:rsidR="00D82364">
        <w:rPr>
          <w:rFonts w:ascii="Times New Roman" w:hAnsi="Times New Roman"/>
          <w:sz w:val="24"/>
          <w:szCs w:val="24"/>
        </w:rPr>
        <w:t xml:space="preserve">ö. </w:t>
      </w:r>
      <w:proofErr w:type="spellStart"/>
      <w:r w:rsidR="00D82364">
        <w:rPr>
          <w:rFonts w:ascii="Times New Roman" w:hAnsi="Times New Roman"/>
          <w:sz w:val="24"/>
          <w:szCs w:val="24"/>
        </w:rPr>
        <w:t>Jn</w:t>
      </w:r>
      <w:proofErr w:type="spellEnd"/>
      <w:r w:rsidR="00D82364">
        <w:rPr>
          <w:rFonts w:ascii="Times New Roman" w:hAnsi="Times New Roman"/>
          <w:sz w:val="24"/>
          <w:szCs w:val="24"/>
        </w:rPr>
        <w:t xml:space="preserve"> 1,51)</w:t>
      </w:r>
      <w:r w:rsidR="0047564D">
        <w:rPr>
          <w:rFonts w:ascii="Times New Roman" w:hAnsi="Times New Roman"/>
          <w:sz w:val="24"/>
          <w:szCs w:val="24"/>
        </w:rPr>
        <w:t>.</w:t>
      </w:r>
      <w:r w:rsidR="00A24894" w:rsidRPr="00980B17">
        <w:rPr>
          <w:rFonts w:ascii="Times New Roman" w:hAnsi="Times New Roman"/>
          <w:sz w:val="24"/>
          <w:szCs w:val="24"/>
        </w:rPr>
        <w:t xml:space="preserve"> </w:t>
      </w:r>
      <w:r w:rsidR="002B3028">
        <w:rPr>
          <w:rFonts w:ascii="Times New Roman" w:hAnsi="Times New Roman"/>
          <w:sz w:val="24"/>
          <w:szCs w:val="24"/>
        </w:rPr>
        <w:t>A kereszt</w:t>
      </w:r>
      <w:r w:rsidR="00A24894" w:rsidRPr="00980B17">
        <w:rPr>
          <w:rFonts w:ascii="Times New Roman" w:hAnsi="Times New Roman"/>
          <w:sz w:val="24"/>
          <w:szCs w:val="24"/>
        </w:rPr>
        <w:t xml:space="preserve"> </w:t>
      </w:r>
      <w:r w:rsidR="00A24894">
        <w:rPr>
          <w:rFonts w:ascii="Times New Roman" w:hAnsi="Times New Roman"/>
          <w:sz w:val="24"/>
          <w:szCs w:val="24"/>
        </w:rPr>
        <w:t xml:space="preserve">tövében </w:t>
      </w:r>
      <w:r w:rsidR="00A24894" w:rsidRPr="00980B17">
        <w:rPr>
          <w:rFonts w:ascii="Times New Roman" w:hAnsi="Times New Roman"/>
          <w:sz w:val="24"/>
          <w:szCs w:val="24"/>
        </w:rPr>
        <w:t>megszületik az Egyház, az Egyház küldetése.</w:t>
      </w:r>
      <w:r w:rsidR="00525481">
        <w:rPr>
          <w:rFonts w:ascii="Times New Roman" w:hAnsi="Times New Roman"/>
          <w:sz w:val="24"/>
          <w:szCs w:val="24"/>
        </w:rPr>
        <w:t xml:space="preserve"> </w:t>
      </w:r>
      <w:r w:rsidR="002B3028">
        <w:rPr>
          <w:rFonts w:ascii="Times New Roman" w:hAnsi="Times New Roman"/>
          <w:sz w:val="24"/>
          <w:szCs w:val="24"/>
        </w:rPr>
        <w:t>C</w:t>
      </w:r>
      <w:r w:rsidR="00A24894" w:rsidRPr="00980B17">
        <w:rPr>
          <w:rFonts w:ascii="Times New Roman" w:hAnsi="Times New Roman"/>
          <w:sz w:val="24"/>
          <w:szCs w:val="24"/>
        </w:rPr>
        <w:t>súcspont, mert Isten annyira közel jött hozzánk, hogy mi megöl</w:t>
      </w:r>
      <w:r w:rsidR="00A24894">
        <w:rPr>
          <w:rFonts w:ascii="Times New Roman" w:hAnsi="Times New Roman"/>
          <w:sz w:val="24"/>
          <w:szCs w:val="24"/>
        </w:rPr>
        <w:t>hett</w:t>
      </w:r>
      <w:r w:rsidR="00A24894" w:rsidRPr="00980B17">
        <w:rPr>
          <w:rFonts w:ascii="Times New Roman" w:hAnsi="Times New Roman"/>
          <w:sz w:val="24"/>
          <w:szCs w:val="24"/>
        </w:rPr>
        <w:t xml:space="preserve">ük. Csupán átadta nekünk magát. Agapé szeretetből </w:t>
      </w:r>
      <w:r w:rsidR="00A24894">
        <w:rPr>
          <w:rFonts w:ascii="Times New Roman" w:hAnsi="Times New Roman"/>
          <w:sz w:val="24"/>
          <w:szCs w:val="24"/>
        </w:rPr>
        <w:t xml:space="preserve">önként </w:t>
      </w:r>
      <w:r w:rsidR="00A24894" w:rsidRPr="00980B17">
        <w:rPr>
          <w:rFonts w:ascii="Times New Roman" w:hAnsi="Times New Roman"/>
          <w:sz w:val="24"/>
          <w:szCs w:val="24"/>
        </w:rPr>
        <w:t>kiszolgáltatta magát</w:t>
      </w:r>
      <w:r w:rsidR="00A24894">
        <w:rPr>
          <w:rFonts w:ascii="Times New Roman" w:hAnsi="Times New Roman"/>
          <w:sz w:val="24"/>
          <w:szCs w:val="24"/>
        </w:rPr>
        <w:t>, fájdalmak közepette megd</w:t>
      </w:r>
      <w:r>
        <w:rPr>
          <w:rFonts w:ascii="Times New Roman" w:hAnsi="Times New Roman"/>
          <w:sz w:val="24"/>
          <w:szCs w:val="24"/>
        </w:rPr>
        <w:t>icsőült, hogy egybegyűjtse szétszéledt népét</w:t>
      </w:r>
      <w:r w:rsidR="00D51160">
        <w:rPr>
          <w:rFonts w:ascii="Times New Roman" w:hAnsi="Times New Roman"/>
          <w:sz w:val="24"/>
          <w:szCs w:val="24"/>
        </w:rPr>
        <w:t xml:space="preserve"> és üdvösséget hozzon nekünk</w:t>
      </w:r>
      <w:r>
        <w:rPr>
          <w:rFonts w:ascii="Times New Roman" w:hAnsi="Times New Roman"/>
          <w:sz w:val="24"/>
          <w:szCs w:val="24"/>
        </w:rPr>
        <w:t>.</w:t>
      </w:r>
    </w:p>
    <w:p w:rsidR="00F14852" w:rsidRPr="001F7AD1" w:rsidRDefault="002714EE" w:rsidP="00060A91">
      <w:pPr>
        <w:tabs>
          <w:tab w:val="left" w:leader="dot" w:pos="765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F14852" w:rsidRPr="001F7AD1">
        <w:rPr>
          <w:rFonts w:ascii="Times New Roman" w:hAnsi="Times New Roman"/>
          <w:b/>
          <w:sz w:val="24"/>
          <w:szCs w:val="24"/>
        </w:rPr>
        <w:lastRenderedPageBreak/>
        <w:t>Irodalomjegyzék</w:t>
      </w:r>
    </w:p>
    <w:p w:rsidR="00F14852" w:rsidRPr="00143865" w:rsidRDefault="00F14852" w:rsidP="00B557FE">
      <w:pPr>
        <w:spacing w:after="0"/>
        <w:rPr>
          <w:rFonts w:ascii="Times New Roman" w:hAnsi="Times New Roman"/>
          <w:sz w:val="24"/>
          <w:szCs w:val="24"/>
        </w:rPr>
      </w:pPr>
    </w:p>
    <w:p w:rsidR="001E0CE4" w:rsidRDefault="001E0CE4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Audusseau</w:t>
      </w:r>
      <w:proofErr w:type="spellEnd"/>
      <w:r>
        <w:rPr>
          <w:rFonts w:ascii="Times New Roman" w:hAnsi="Times New Roman"/>
          <w:sz w:val="24"/>
          <w:szCs w:val="24"/>
        </w:rPr>
        <w:t>, Jean</w:t>
      </w:r>
      <w:r w:rsidR="00E83A4B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E83A4B">
        <w:rPr>
          <w:rFonts w:ascii="Times New Roman" w:hAnsi="Times New Roman"/>
          <w:sz w:val="24"/>
          <w:szCs w:val="24"/>
        </w:rPr>
        <w:t>Léon-Dufour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83A4B">
        <w:rPr>
          <w:rFonts w:ascii="Times New Roman" w:hAnsi="Times New Roman"/>
          <w:sz w:val="24"/>
          <w:szCs w:val="24"/>
        </w:rPr>
        <w:t>Xavier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: Kereszt, </w:t>
      </w:r>
      <w:proofErr w:type="spellStart"/>
      <w:r w:rsidR="00E83A4B">
        <w:rPr>
          <w:rFonts w:ascii="Times New Roman" w:hAnsi="Times New Roman"/>
          <w:sz w:val="24"/>
          <w:szCs w:val="24"/>
        </w:rPr>
        <w:t>in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A4B">
        <w:rPr>
          <w:rFonts w:ascii="Times New Roman" w:hAnsi="Times New Roman"/>
          <w:sz w:val="24"/>
          <w:szCs w:val="24"/>
        </w:rPr>
        <w:t>Xavier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A4B">
        <w:rPr>
          <w:rFonts w:ascii="Times New Roman" w:hAnsi="Times New Roman"/>
          <w:sz w:val="24"/>
          <w:szCs w:val="24"/>
        </w:rPr>
        <w:t>Léon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A4B">
        <w:rPr>
          <w:rFonts w:ascii="Times New Roman" w:hAnsi="Times New Roman"/>
          <w:sz w:val="24"/>
          <w:szCs w:val="24"/>
        </w:rPr>
        <w:t>Dufour</w:t>
      </w:r>
      <w:proofErr w:type="spellEnd"/>
      <w:r w:rsidR="00E83A4B">
        <w:rPr>
          <w:rFonts w:ascii="Times New Roman" w:hAnsi="Times New Roman"/>
          <w:sz w:val="24"/>
          <w:szCs w:val="24"/>
        </w:rPr>
        <w:t xml:space="preserve"> (szerk.): </w:t>
      </w:r>
      <w:r w:rsidR="00E83A4B" w:rsidRPr="00E83A4B">
        <w:rPr>
          <w:rFonts w:ascii="Times New Roman" w:hAnsi="Times New Roman"/>
          <w:i/>
          <w:sz w:val="24"/>
          <w:szCs w:val="24"/>
        </w:rPr>
        <w:t>Biblikus teológiai szótár</w:t>
      </w:r>
      <w:r w:rsidR="00F37927">
        <w:rPr>
          <w:rFonts w:ascii="Times New Roman" w:hAnsi="Times New Roman"/>
          <w:sz w:val="24"/>
          <w:szCs w:val="24"/>
        </w:rPr>
        <w:t>, Róma, 1974, 747</w:t>
      </w:r>
      <w:del w:id="43" w:author="Szatmári Györgyi" w:date="2012-05-23T10:03:00Z">
        <w:r w:rsidR="00F37927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F37927">
        <w:rPr>
          <w:rFonts w:ascii="Times New Roman" w:hAnsi="Times New Roman"/>
          <w:sz w:val="24"/>
          <w:szCs w:val="24"/>
        </w:rPr>
        <w:t>–</w:t>
      </w:r>
      <w:del w:id="44" w:author="Szatmári Györgyi" w:date="2012-05-23T10:03:00Z">
        <w:r w:rsidR="00F37927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F37927">
        <w:rPr>
          <w:rFonts w:ascii="Times New Roman" w:hAnsi="Times New Roman"/>
          <w:sz w:val="24"/>
          <w:szCs w:val="24"/>
        </w:rPr>
        <w:t>750.</w:t>
      </w:r>
    </w:p>
    <w:p w:rsidR="00A933B0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3865">
        <w:rPr>
          <w:rFonts w:ascii="Times New Roman" w:hAnsi="Times New Roman"/>
          <w:sz w:val="24"/>
          <w:szCs w:val="24"/>
        </w:rPr>
        <w:t>Balthasar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, Hans </w:t>
      </w:r>
      <w:proofErr w:type="spellStart"/>
      <w:r w:rsidRPr="00143865">
        <w:rPr>
          <w:rFonts w:ascii="Times New Roman" w:hAnsi="Times New Roman"/>
          <w:sz w:val="24"/>
          <w:szCs w:val="24"/>
        </w:rPr>
        <w:t>Urs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 Von: </w:t>
      </w:r>
      <w:r w:rsidRPr="00143865">
        <w:rPr>
          <w:rFonts w:ascii="Times New Roman" w:hAnsi="Times New Roman"/>
          <w:i/>
          <w:sz w:val="24"/>
          <w:szCs w:val="24"/>
        </w:rPr>
        <w:t>A három nap teológiája</w:t>
      </w:r>
      <w:r w:rsidRPr="00143865">
        <w:rPr>
          <w:rFonts w:ascii="Times New Roman" w:hAnsi="Times New Roman"/>
          <w:sz w:val="24"/>
          <w:szCs w:val="24"/>
        </w:rPr>
        <w:t>, Osiris Kiadó, Budapest, 2000.</w:t>
      </w:r>
    </w:p>
    <w:p w:rsidR="001E0CE4" w:rsidRPr="001E0CE4" w:rsidRDefault="001E0CE4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1E0CE4">
        <w:rPr>
          <w:rFonts w:ascii="Times New Roman" w:hAnsi="Times New Roman"/>
          <w:sz w:val="24"/>
          <w:szCs w:val="24"/>
        </w:rPr>
        <w:t>Barrett</w:t>
      </w:r>
      <w:proofErr w:type="spellEnd"/>
      <w:r w:rsidRPr="001E0CE4">
        <w:rPr>
          <w:rFonts w:ascii="Times New Roman" w:hAnsi="Times New Roman"/>
          <w:sz w:val="24"/>
          <w:szCs w:val="24"/>
        </w:rPr>
        <w:t>, Charles K</w:t>
      </w:r>
      <w:proofErr w:type="gramStart"/>
      <w:r w:rsidRPr="001E0CE4">
        <w:rPr>
          <w:rFonts w:ascii="Times New Roman" w:hAnsi="Times New Roman"/>
          <w:sz w:val="24"/>
          <w:szCs w:val="24"/>
        </w:rPr>
        <w:t>.:</w:t>
      </w:r>
      <w:proofErr w:type="gramEnd"/>
      <w:r w:rsidRPr="001E0CE4">
        <w:rPr>
          <w:rFonts w:ascii="Times New Roman" w:hAnsi="Times New Roman"/>
          <w:sz w:val="24"/>
          <w:szCs w:val="24"/>
        </w:rPr>
        <w:t xml:space="preserve"> Krisztus vagy Isten áll a</w:t>
      </w:r>
      <w:r w:rsidR="002E134E">
        <w:rPr>
          <w:rFonts w:ascii="Times New Roman" w:hAnsi="Times New Roman"/>
          <w:sz w:val="24"/>
          <w:szCs w:val="24"/>
        </w:rPr>
        <w:t xml:space="preserve"> középpontban. Észrevételek a ne</w:t>
      </w:r>
      <w:r w:rsidRPr="001E0CE4">
        <w:rPr>
          <w:rFonts w:ascii="Times New Roman" w:hAnsi="Times New Roman"/>
          <w:sz w:val="24"/>
          <w:szCs w:val="24"/>
        </w:rPr>
        <w:t xml:space="preserve">gyedik evangélium teológiájáról, </w:t>
      </w:r>
      <w:r w:rsidRPr="001E0CE4">
        <w:rPr>
          <w:rFonts w:ascii="Times New Roman" w:hAnsi="Times New Roman"/>
          <w:i/>
          <w:sz w:val="24"/>
          <w:szCs w:val="24"/>
        </w:rPr>
        <w:t>Pannonhalmi szemle</w:t>
      </w:r>
      <w:r w:rsidR="00CE370B">
        <w:rPr>
          <w:rFonts w:ascii="Times New Roman" w:hAnsi="Times New Roman"/>
          <w:sz w:val="24"/>
          <w:szCs w:val="24"/>
        </w:rPr>
        <w:t xml:space="preserve"> 1 (1993/4)  11–</w:t>
      </w:r>
      <w:r w:rsidRPr="001E0CE4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.</w:t>
      </w:r>
      <w:ins w:id="45" w:author="Szatmári Györgyi" w:date="2012-05-23T10:04:00Z">
        <w:del w:id="46" w:author="Cseri Péter" w:date="2013-02-11T17:01:00Z">
          <w:r w:rsidR="0047564D" w:rsidDel="00DA7544">
            <w:rPr>
              <w:rFonts w:ascii="Times New Roman" w:hAnsi="Times New Roman"/>
              <w:sz w:val="24"/>
              <w:szCs w:val="24"/>
            </w:rPr>
            <w:delText xml:space="preserve"> [Oldalszámok és a kötőjel között nem kell szóközt hagyni.]</w:delText>
          </w:r>
        </w:del>
      </w:ins>
    </w:p>
    <w:p w:rsidR="00A933B0" w:rsidRPr="00143865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3865">
        <w:rPr>
          <w:rFonts w:ascii="Times New Roman" w:hAnsi="Times New Roman"/>
          <w:sz w:val="24"/>
          <w:szCs w:val="24"/>
        </w:rPr>
        <w:t>Cantalamessa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3865">
        <w:rPr>
          <w:rFonts w:ascii="Times New Roman" w:hAnsi="Times New Roman"/>
          <w:sz w:val="24"/>
          <w:szCs w:val="24"/>
        </w:rPr>
        <w:t>Raniero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: </w:t>
      </w:r>
      <w:r w:rsidRPr="00143865">
        <w:rPr>
          <w:rFonts w:ascii="Times New Roman" w:hAnsi="Times New Roman"/>
          <w:i/>
          <w:sz w:val="24"/>
          <w:szCs w:val="24"/>
        </w:rPr>
        <w:t>Mária, az Egyház tükre</w:t>
      </w:r>
      <w:r w:rsidRPr="00143865">
        <w:rPr>
          <w:rFonts w:ascii="Times New Roman" w:hAnsi="Times New Roman"/>
          <w:sz w:val="24"/>
          <w:szCs w:val="24"/>
        </w:rPr>
        <w:t xml:space="preserve">, Sarutlan </w:t>
      </w:r>
      <w:proofErr w:type="spellStart"/>
      <w:r w:rsidRPr="00143865">
        <w:rPr>
          <w:rFonts w:ascii="Times New Roman" w:hAnsi="Times New Roman"/>
          <w:sz w:val="24"/>
          <w:szCs w:val="24"/>
        </w:rPr>
        <w:t>Kármelita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 Nővérek, Pécs, 2002.</w:t>
      </w:r>
    </w:p>
    <w:p w:rsidR="00A933B0" w:rsidRPr="00143865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3865">
        <w:rPr>
          <w:rFonts w:ascii="Times New Roman" w:hAnsi="Times New Roman"/>
          <w:sz w:val="24"/>
          <w:szCs w:val="24"/>
        </w:rPr>
        <w:t>Farkasfalvy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 Dénes: </w:t>
      </w:r>
      <w:r w:rsidRPr="00143865">
        <w:rPr>
          <w:rFonts w:ascii="Times New Roman" w:hAnsi="Times New Roman"/>
          <w:i/>
          <w:sz w:val="24"/>
          <w:szCs w:val="24"/>
        </w:rPr>
        <w:t>Testté vált szó</w:t>
      </w:r>
      <w:r w:rsidR="00ED112C">
        <w:rPr>
          <w:rFonts w:ascii="Times New Roman" w:hAnsi="Times New Roman"/>
          <w:sz w:val="24"/>
          <w:szCs w:val="24"/>
        </w:rPr>
        <w:t>, 1</w:t>
      </w:r>
      <w:proofErr w:type="gramStart"/>
      <w:r w:rsidR="00ED112C">
        <w:rPr>
          <w:rFonts w:ascii="Times New Roman" w:hAnsi="Times New Roman"/>
          <w:sz w:val="24"/>
          <w:szCs w:val="24"/>
        </w:rPr>
        <w:t>.,</w:t>
      </w:r>
      <w:proofErr w:type="gramEnd"/>
      <w:r w:rsidR="00ED112C">
        <w:rPr>
          <w:rFonts w:ascii="Times New Roman" w:hAnsi="Times New Roman"/>
          <w:sz w:val="24"/>
          <w:szCs w:val="24"/>
        </w:rPr>
        <w:t xml:space="preserve"> </w:t>
      </w:r>
      <w:r w:rsidRPr="00143865">
        <w:rPr>
          <w:rFonts w:ascii="Times New Roman" w:hAnsi="Times New Roman"/>
          <w:sz w:val="24"/>
          <w:szCs w:val="24"/>
        </w:rPr>
        <w:t xml:space="preserve">3. kötet, </w:t>
      </w:r>
      <w:proofErr w:type="spellStart"/>
      <w:r w:rsidRPr="00143865">
        <w:rPr>
          <w:rFonts w:ascii="Times New Roman" w:hAnsi="Times New Roman"/>
          <w:sz w:val="24"/>
          <w:szCs w:val="24"/>
        </w:rPr>
        <w:t>Prugg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3865">
        <w:rPr>
          <w:rFonts w:ascii="Times New Roman" w:hAnsi="Times New Roman"/>
          <w:sz w:val="24"/>
          <w:szCs w:val="24"/>
        </w:rPr>
        <w:t>Verlag</w:t>
      </w:r>
      <w:proofErr w:type="spellEnd"/>
      <w:r w:rsidRPr="00143865">
        <w:rPr>
          <w:rFonts w:ascii="Times New Roman" w:hAnsi="Times New Roman"/>
          <w:sz w:val="24"/>
          <w:szCs w:val="24"/>
        </w:rPr>
        <w:t>, Eisenstadt, 1989.</w:t>
      </w:r>
    </w:p>
    <w:p w:rsidR="00E02566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143865">
        <w:rPr>
          <w:rFonts w:ascii="Times New Roman" w:hAnsi="Times New Roman"/>
          <w:sz w:val="24"/>
          <w:szCs w:val="24"/>
        </w:rPr>
        <w:t xml:space="preserve">Gál Ferenc: </w:t>
      </w:r>
      <w:r w:rsidRPr="00143865">
        <w:rPr>
          <w:rFonts w:ascii="Times New Roman" w:hAnsi="Times New Roman"/>
          <w:i/>
          <w:sz w:val="24"/>
          <w:szCs w:val="24"/>
        </w:rPr>
        <w:t>János evangélium</w:t>
      </w:r>
      <w:r w:rsidRPr="00143865">
        <w:rPr>
          <w:rFonts w:ascii="Times New Roman" w:hAnsi="Times New Roman"/>
          <w:sz w:val="24"/>
          <w:szCs w:val="24"/>
        </w:rPr>
        <w:t>a, Szent István Társulat, Budapest, 1987.</w:t>
      </w:r>
    </w:p>
    <w:p w:rsidR="00E02566" w:rsidRDefault="00D24434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80A41">
        <w:rPr>
          <w:rFonts w:ascii="Times New Roman" w:hAnsi="Times New Roman"/>
          <w:sz w:val="24"/>
          <w:szCs w:val="24"/>
        </w:rPr>
        <w:t>Haag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80A41">
        <w:rPr>
          <w:rFonts w:ascii="Times New Roman" w:hAnsi="Times New Roman"/>
          <w:sz w:val="24"/>
          <w:szCs w:val="24"/>
        </w:rPr>
        <w:t xml:space="preserve"> </w:t>
      </w:r>
      <w:r w:rsidR="001A4A75">
        <w:rPr>
          <w:rFonts w:ascii="Times New Roman" w:hAnsi="Times New Roman"/>
          <w:sz w:val="24"/>
          <w:szCs w:val="24"/>
        </w:rPr>
        <w:t>H</w:t>
      </w:r>
      <w:r w:rsidR="00E02566" w:rsidRPr="00380A41">
        <w:rPr>
          <w:rFonts w:ascii="Times New Roman" w:hAnsi="Times New Roman"/>
          <w:sz w:val="24"/>
          <w:szCs w:val="24"/>
        </w:rPr>
        <w:t xml:space="preserve">erbert: </w:t>
      </w:r>
      <w:r w:rsidR="001A4A75">
        <w:rPr>
          <w:rFonts w:ascii="Times New Roman" w:hAnsi="Times New Roman"/>
          <w:sz w:val="24"/>
          <w:szCs w:val="24"/>
        </w:rPr>
        <w:t xml:space="preserve">Kereszt, </w:t>
      </w:r>
      <w:proofErr w:type="spellStart"/>
      <w:r w:rsidR="001A4A75">
        <w:rPr>
          <w:rFonts w:ascii="Times New Roman" w:hAnsi="Times New Roman"/>
          <w:sz w:val="24"/>
          <w:szCs w:val="24"/>
        </w:rPr>
        <w:t>in</w:t>
      </w:r>
      <w:proofErr w:type="spellEnd"/>
      <w:r w:rsidR="001A4A75">
        <w:rPr>
          <w:rFonts w:ascii="Times New Roman" w:hAnsi="Times New Roman"/>
          <w:sz w:val="24"/>
          <w:szCs w:val="24"/>
        </w:rPr>
        <w:t xml:space="preserve"> Herbert </w:t>
      </w:r>
      <w:proofErr w:type="spellStart"/>
      <w:r w:rsidR="001A4A75">
        <w:rPr>
          <w:rFonts w:ascii="Times New Roman" w:hAnsi="Times New Roman"/>
          <w:sz w:val="24"/>
          <w:szCs w:val="24"/>
        </w:rPr>
        <w:t>Haag</w:t>
      </w:r>
      <w:proofErr w:type="spellEnd"/>
      <w:r w:rsidR="001A4A75">
        <w:rPr>
          <w:rFonts w:ascii="Times New Roman" w:hAnsi="Times New Roman"/>
          <w:sz w:val="24"/>
          <w:szCs w:val="24"/>
        </w:rPr>
        <w:t xml:space="preserve">: </w:t>
      </w:r>
      <w:r w:rsidR="00E02566" w:rsidRPr="007C6B56">
        <w:rPr>
          <w:rFonts w:ascii="Times New Roman" w:hAnsi="Times New Roman"/>
          <w:i/>
          <w:sz w:val="24"/>
          <w:szCs w:val="24"/>
        </w:rPr>
        <w:t>Bibliai Lexikon</w:t>
      </w:r>
      <w:r w:rsidR="00E02566" w:rsidRPr="00380A41">
        <w:rPr>
          <w:rFonts w:ascii="Times New Roman" w:hAnsi="Times New Roman"/>
          <w:sz w:val="24"/>
          <w:szCs w:val="24"/>
        </w:rPr>
        <w:t xml:space="preserve">, </w:t>
      </w:r>
      <w:r w:rsidR="00E02566">
        <w:rPr>
          <w:rFonts w:ascii="Times New Roman" w:hAnsi="Times New Roman"/>
          <w:sz w:val="24"/>
          <w:szCs w:val="24"/>
        </w:rPr>
        <w:t xml:space="preserve">Szent István Társulat, </w:t>
      </w:r>
      <w:r w:rsidR="00E02566" w:rsidRPr="00380A41">
        <w:rPr>
          <w:rFonts w:ascii="Times New Roman" w:hAnsi="Times New Roman"/>
          <w:sz w:val="24"/>
          <w:szCs w:val="24"/>
        </w:rPr>
        <w:t>Budapest, 1989</w:t>
      </w:r>
      <w:r w:rsidR="00F37927">
        <w:rPr>
          <w:rFonts w:ascii="Times New Roman" w:hAnsi="Times New Roman"/>
          <w:sz w:val="24"/>
          <w:szCs w:val="24"/>
        </w:rPr>
        <w:t>, 952</w:t>
      </w:r>
      <w:del w:id="47" w:author="Szatmári Györgyi" w:date="2012-05-23T10:04:00Z">
        <w:r w:rsidR="00F37927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F37927">
        <w:rPr>
          <w:rFonts w:ascii="Times New Roman" w:hAnsi="Times New Roman"/>
          <w:sz w:val="24"/>
          <w:szCs w:val="24"/>
        </w:rPr>
        <w:t>–</w:t>
      </w:r>
      <w:del w:id="48" w:author="Szatmári Györgyi" w:date="2012-05-23T10:04:00Z">
        <w:r w:rsidR="00F37927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F37927">
        <w:rPr>
          <w:rFonts w:ascii="Times New Roman" w:hAnsi="Times New Roman"/>
          <w:sz w:val="24"/>
          <w:szCs w:val="24"/>
        </w:rPr>
        <w:t>953.</w:t>
      </w:r>
    </w:p>
    <w:p w:rsidR="0096028F" w:rsidRDefault="0096028F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Moloney</w:t>
      </w:r>
      <w:proofErr w:type="spellEnd"/>
      <w:r>
        <w:rPr>
          <w:rFonts w:ascii="Times New Roman" w:hAnsi="Times New Roman"/>
          <w:sz w:val="24"/>
          <w:szCs w:val="24"/>
        </w:rPr>
        <w:t>, Francis J</w:t>
      </w:r>
      <w:proofErr w:type="gramStart"/>
      <w:r>
        <w:rPr>
          <w:rFonts w:ascii="Times New Roman" w:hAnsi="Times New Roman"/>
          <w:sz w:val="24"/>
          <w:szCs w:val="24"/>
        </w:rPr>
        <w:t>.: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1E0CE4">
        <w:rPr>
          <w:rFonts w:ascii="Times New Roman" w:hAnsi="Times New Roman"/>
          <w:sz w:val="24"/>
          <w:szCs w:val="24"/>
        </w:rPr>
        <w:t>Szent János Teológiája,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Thorday</w:t>
      </w:r>
      <w:proofErr w:type="spellEnd"/>
      <w:r>
        <w:rPr>
          <w:rFonts w:ascii="Times New Roman" w:hAnsi="Times New Roman"/>
          <w:sz w:val="24"/>
          <w:szCs w:val="24"/>
        </w:rPr>
        <w:t xml:space="preserve"> Attila (szerk.): </w:t>
      </w:r>
      <w:r w:rsidRPr="0096028F">
        <w:rPr>
          <w:rFonts w:ascii="Times New Roman" w:hAnsi="Times New Roman"/>
          <w:i/>
          <w:sz w:val="24"/>
          <w:szCs w:val="24"/>
        </w:rPr>
        <w:t>Jeromos Bibliakommentár</w:t>
      </w:r>
      <w:r>
        <w:rPr>
          <w:rFonts w:ascii="Times New Roman" w:hAnsi="Times New Roman"/>
          <w:sz w:val="24"/>
          <w:szCs w:val="24"/>
        </w:rPr>
        <w:t xml:space="preserve">, 3. kötet, </w:t>
      </w:r>
      <w:r w:rsidRPr="0096028F">
        <w:rPr>
          <w:rFonts w:ascii="Times New Roman" w:hAnsi="Times New Roman"/>
          <w:i/>
          <w:sz w:val="24"/>
          <w:szCs w:val="24"/>
        </w:rPr>
        <w:t>Biblikus tanulmányok</w:t>
      </w:r>
      <w:r>
        <w:rPr>
          <w:rFonts w:ascii="Times New Roman" w:hAnsi="Times New Roman"/>
          <w:sz w:val="24"/>
          <w:szCs w:val="24"/>
        </w:rPr>
        <w:t>, Szent Jeromos Bibl</w:t>
      </w:r>
      <w:r w:rsidR="00CE370B">
        <w:rPr>
          <w:rFonts w:ascii="Times New Roman" w:hAnsi="Times New Roman"/>
          <w:sz w:val="24"/>
          <w:szCs w:val="24"/>
        </w:rPr>
        <w:t>iatársulat, Budapest, 2003, 605</w:t>
      </w:r>
      <w:del w:id="49" w:author="Szatmári Györgyi" w:date="2012-05-23T10:04:00Z">
        <w:r w:rsidR="00CE370B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CE370B">
        <w:rPr>
          <w:rFonts w:ascii="Times New Roman" w:hAnsi="Times New Roman"/>
          <w:sz w:val="24"/>
          <w:szCs w:val="24"/>
        </w:rPr>
        <w:t>–</w:t>
      </w:r>
      <w:del w:id="50" w:author="Szatmári Györgyi" w:date="2012-05-23T10:04:00Z">
        <w:r w:rsidR="00CE370B" w:rsidDel="0047564D">
          <w:rPr>
            <w:rFonts w:ascii="Times New Roman" w:hAnsi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/>
          <w:sz w:val="24"/>
          <w:szCs w:val="24"/>
        </w:rPr>
        <w:t>619.</w:t>
      </w:r>
    </w:p>
    <w:p w:rsidR="00CE370B" w:rsidRDefault="00CE370B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Ó- és Újszövetségi </w:t>
      </w:r>
      <w:r w:rsidRPr="00143865">
        <w:rPr>
          <w:rFonts w:ascii="Times New Roman" w:hAnsi="Times New Roman"/>
          <w:i/>
          <w:sz w:val="24"/>
          <w:szCs w:val="24"/>
        </w:rPr>
        <w:t>Szentírás</w:t>
      </w:r>
      <w:r>
        <w:rPr>
          <w:rFonts w:ascii="Times New Roman" w:hAnsi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/>
          <w:sz w:val="24"/>
          <w:szCs w:val="24"/>
        </w:rPr>
        <w:t>Neovulgáta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alapján</w:t>
      </w:r>
      <w:r w:rsidRPr="00143865">
        <w:rPr>
          <w:rFonts w:ascii="Times New Roman" w:hAnsi="Times New Roman"/>
          <w:sz w:val="24"/>
          <w:szCs w:val="24"/>
        </w:rPr>
        <w:t>, Szent Jeromos Bibliatársulat, Budapest, 2001.</w:t>
      </w:r>
    </w:p>
    <w:p w:rsidR="00A933B0" w:rsidRPr="00143865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3865">
        <w:rPr>
          <w:rFonts w:ascii="Times New Roman" w:hAnsi="Times New Roman"/>
          <w:sz w:val="24"/>
          <w:szCs w:val="24"/>
        </w:rPr>
        <w:t>Ratzinger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, Joseph, XVI. Benedek: </w:t>
      </w:r>
      <w:r w:rsidRPr="00143865">
        <w:rPr>
          <w:rFonts w:ascii="Times New Roman" w:hAnsi="Times New Roman"/>
          <w:i/>
          <w:sz w:val="24"/>
          <w:szCs w:val="24"/>
        </w:rPr>
        <w:t>A názáreti Jézus</w:t>
      </w:r>
      <w:r w:rsidRPr="00143865">
        <w:rPr>
          <w:rFonts w:ascii="Times New Roman" w:hAnsi="Times New Roman"/>
          <w:sz w:val="24"/>
          <w:szCs w:val="24"/>
        </w:rPr>
        <w:t>, 1. rész, Szent István Társulat, Budapest, 2007.</w:t>
      </w:r>
    </w:p>
    <w:p w:rsidR="00A933B0" w:rsidRPr="00143865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3865">
        <w:rPr>
          <w:rFonts w:ascii="Times New Roman" w:hAnsi="Times New Roman"/>
          <w:sz w:val="24"/>
          <w:szCs w:val="24"/>
        </w:rPr>
        <w:t>Schwank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3865">
        <w:rPr>
          <w:rFonts w:ascii="Times New Roman" w:hAnsi="Times New Roman"/>
          <w:sz w:val="24"/>
          <w:szCs w:val="24"/>
        </w:rPr>
        <w:t>Benedikt</w:t>
      </w:r>
      <w:proofErr w:type="spellEnd"/>
      <w:r w:rsidRPr="00143865">
        <w:rPr>
          <w:rFonts w:ascii="Times New Roman" w:hAnsi="Times New Roman"/>
          <w:sz w:val="24"/>
          <w:szCs w:val="24"/>
        </w:rPr>
        <w:t xml:space="preserve">: </w:t>
      </w:r>
      <w:r w:rsidRPr="00143865">
        <w:rPr>
          <w:rFonts w:ascii="Times New Roman" w:hAnsi="Times New Roman"/>
          <w:i/>
          <w:sz w:val="24"/>
          <w:szCs w:val="24"/>
        </w:rPr>
        <w:t>János</w:t>
      </w:r>
      <w:r w:rsidRPr="00143865">
        <w:rPr>
          <w:rFonts w:ascii="Times New Roman" w:hAnsi="Times New Roman"/>
          <w:sz w:val="24"/>
          <w:szCs w:val="24"/>
        </w:rPr>
        <w:t>, Agapé, Szeged, 2001.</w:t>
      </w:r>
    </w:p>
    <w:p w:rsidR="00A933B0" w:rsidRPr="00143865" w:rsidRDefault="00A933B0" w:rsidP="00B557FE">
      <w:pPr>
        <w:spacing w:after="12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143865">
        <w:rPr>
          <w:rFonts w:ascii="Times New Roman" w:hAnsi="Times New Roman"/>
          <w:sz w:val="24"/>
          <w:szCs w:val="24"/>
        </w:rPr>
        <w:t xml:space="preserve">Székely János: </w:t>
      </w:r>
      <w:r w:rsidRPr="00143865">
        <w:rPr>
          <w:rFonts w:ascii="Times New Roman" w:hAnsi="Times New Roman"/>
          <w:i/>
          <w:sz w:val="24"/>
          <w:szCs w:val="24"/>
        </w:rPr>
        <w:t>Az Újszövetség teológiája</w:t>
      </w:r>
      <w:r w:rsidRPr="00143865">
        <w:rPr>
          <w:rFonts w:ascii="Times New Roman" w:hAnsi="Times New Roman"/>
          <w:sz w:val="24"/>
          <w:szCs w:val="24"/>
        </w:rPr>
        <w:t xml:space="preserve">, </w:t>
      </w:r>
      <w:r w:rsidR="00D51160">
        <w:rPr>
          <w:rFonts w:ascii="Times New Roman" w:hAnsi="Times New Roman"/>
          <w:sz w:val="24"/>
          <w:szCs w:val="24"/>
        </w:rPr>
        <w:t xml:space="preserve">Szent Jeromos Bibliatársulat, </w:t>
      </w:r>
      <w:r w:rsidRPr="00143865">
        <w:rPr>
          <w:rFonts w:ascii="Times New Roman" w:hAnsi="Times New Roman"/>
          <w:sz w:val="24"/>
          <w:szCs w:val="24"/>
        </w:rPr>
        <w:t>Bp. 2003.</w:t>
      </w:r>
    </w:p>
    <w:p w:rsidR="007933C9" w:rsidRDefault="006C6EB5" w:rsidP="00B557FE">
      <w:pPr>
        <w:spacing w:after="120" w:line="240" w:lineRule="auto"/>
        <w:ind w:left="567" w:hanging="567"/>
        <w:jc w:val="both"/>
        <w:rPr>
          <w:ins w:id="51" w:author="Szatmári Györgyi" w:date="2012-05-23T10:04:00Z"/>
          <w:rFonts w:ascii="Times New Roman" w:hAnsi="Times New Roman"/>
          <w:sz w:val="24"/>
          <w:szCs w:val="24"/>
        </w:rPr>
      </w:pPr>
      <w:r w:rsidRPr="00143865">
        <w:rPr>
          <w:rFonts w:ascii="Times New Roman" w:hAnsi="Times New Roman"/>
          <w:sz w:val="24"/>
          <w:szCs w:val="24"/>
        </w:rPr>
        <w:t xml:space="preserve">Tarjányi Béla (fordította és átdolgozta): </w:t>
      </w:r>
      <w:r w:rsidRPr="00143865">
        <w:rPr>
          <w:rFonts w:ascii="Times New Roman" w:hAnsi="Times New Roman"/>
          <w:i/>
          <w:sz w:val="24"/>
          <w:szCs w:val="24"/>
        </w:rPr>
        <w:t>Evangélium-magyarázatok</w:t>
      </w:r>
      <w:r w:rsidRPr="00143865">
        <w:rPr>
          <w:rFonts w:ascii="Times New Roman" w:hAnsi="Times New Roman"/>
          <w:sz w:val="24"/>
          <w:szCs w:val="24"/>
        </w:rPr>
        <w:t xml:space="preserve">, 3. rész, </w:t>
      </w:r>
      <w:r w:rsidRPr="00143865">
        <w:rPr>
          <w:rFonts w:ascii="Times New Roman" w:hAnsi="Times New Roman"/>
          <w:i/>
          <w:sz w:val="24"/>
          <w:szCs w:val="24"/>
        </w:rPr>
        <w:t>Csodák</w:t>
      </w:r>
      <w:r w:rsidRPr="00143865">
        <w:rPr>
          <w:rFonts w:ascii="Times New Roman" w:hAnsi="Times New Roman"/>
          <w:sz w:val="24"/>
          <w:szCs w:val="24"/>
        </w:rPr>
        <w:t>, Szent Jeromos Bibliatársulat, Budapest, 1998.</w:t>
      </w:r>
    </w:p>
    <w:p w:rsidR="0047564D" w:rsidDel="00DA7544" w:rsidRDefault="0047564D" w:rsidP="00B557FE">
      <w:pPr>
        <w:spacing w:after="120" w:line="240" w:lineRule="auto"/>
        <w:ind w:left="567" w:hanging="567"/>
        <w:jc w:val="both"/>
        <w:rPr>
          <w:ins w:id="52" w:author="Szatmári Györgyi" w:date="2012-05-23T10:04:00Z"/>
          <w:del w:id="53" w:author="Cseri Péter" w:date="2013-02-11T17:01:00Z"/>
          <w:rFonts w:ascii="Times New Roman" w:hAnsi="Times New Roman"/>
          <w:sz w:val="24"/>
          <w:szCs w:val="24"/>
        </w:rPr>
      </w:pPr>
    </w:p>
    <w:p w:rsidR="0047564D" w:rsidDel="00DA7544" w:rsidRDefault="0047564D" w:rsidP="00B557FE">
      <w:pPr>
        <w:spacing w:after="120" w:line="240" w:lineRule="auto"/>
        <w:ind w:left="567" w:hanging="567"/>
        <w:jc w:val="both"/>
        <w:rPr>
          <w:ins w:id="54" w:author="Szatmári Györgyi" w:date="2012-05-23T10:05:00Z"/>
          <w:del w:id="55" w:author="Cseri Péter" w:date="2013-02-11T17:01:00Z"/>
          <w:rFonts w:ascii="Times New Roman" w:hAnsi="Times New Roman"/>
          <w:sz w:val="24"/>
          <w:szCs w:val="24"/>
        </w:rPr>
      </w:pPr>
      <w:ins w:id="56" w:author="Szatmári Györgyi" w:date="2012-05-23T10:04:00Z">
        <w:del w:id="57" w:author="Cseri Péter" w:date="2013-02-11T17:01:00Z">
          <w:r w:rsidDel="00DA7544">
            <w:rPr>
              <w:rFonts w:ascii="Times New Roman" w:hAnsi="Times New Roman"/>
              <w:sz w:val="24"/>
              <w:szCs w:val="24"/>
            </w:rPr>
            <w:delText>Megfelelő szakirodalom alapján, azokat megfelelő módon használva készült, átgondolt dolgozat. Tartalmában és megjelenésében egyaránt igényes.</w:delText>
          </w:r>
        </w:del>
      </w:ins>
      <w:ins w:id="58" w:author="Szatmári Györgyi" w:date="2012-05-23T10:05:00Z">
        <w:del w:id="59" w:author="Cseri Péter" w:date="2013-02-11T17:01:00Z">
          <w:r w:rsidDel="00DA7544">
            <w:rPr>
              <w:rFonts w:ascii="Times New Roman" w:hAnsi="Times New Roman"/>
              <w:sz w:val="24"/>
              <w:szCs w:val="24"/>
            </w:rPr>
            <w:delText xml:space="preserve"> Egy-két kisebb formai hiba található benne.</w:delText>
          </w:r>
        </w:del>
      </w:ins>
    </w:p>
    <w:p w:rsidR="0047564D" w:rsidDel="00DA7544" w:rsidRDefault="0047564D" w:rsidP="00B557FE">
      <w:pPr>
        <w:spacing w:after="120" w:line="240" w:lineRule="auto"/>
        <w:ind w:left="567" w:hanging="567"/>
        <w:jc w:val="both"/>
        <w:rPr>
          <w:del w:id="60" w:author="Cseri Péter" w:date="2013-02-11T17:01:00Z"/>
          <w:rFonts w:ascii="Times New Roman" w:hAnsi="Times New Roman"/>
          <w:sz w:val="24"/>
          <w:szCs w:val="24"/>
        </w:rPr>
      </w:pPr>
      <w:ins w:id="61" w:author="Szatmári Györgyi" w:date="2012-05-23T10:06:00Z">
        <w:del w:id="62" w:author="Cseri Péter" w:date="2013-02-11T17:01:00Z">
          <w:r w:rsidDel="00DA7544">
            <w:rPr>
              <w:rFonts w:ascii="Times New Roman" w:hAnsi="Times New Roman"/>
              <w:b/>
              <w:sz w:val="24"/>
              <w:szCs w:val="24"/>
            </w:rPr>
            <w:delText>Jeles (5)</w:delText>
          </w:r>
        </w:del>
      </w:ins>
      <w:ins w:id="63" w:author="Szatmári Györgyi" w:date="2012-05-23T10:04:00Z">
        <w:del w:id="64" w:author="Cseri Péter" w:date="2013-02-11T17:01:00Z">
          <w:r w:rsidDel="00DA7544">
            <w:rPr>
              <w:rFonts w:ascii="Times New Roman" w:hAnsi="Times New Roman"/>
              <w:sz w:val="24"/>
              <w:szCs w:val="24"/>
            </w:rPr>
            <w:delText xml:space="preserve"> </w:delText>
          </w:r>
        </w:del>
      </w:ins>
    </w:p>
    <w:p w:rsidR="003C0F30" w:rsidRDefault="001A4A75" w:rsidP="009673D1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3C0F30" w:rsidRPr="00143865">
        <w:rPr>
          <w:rFonts w:ascii="Times New Roman" w:hAnsi="Times New Roman"/>
          <w:b/>
          <w:sz w:val="24"/>
          <w:szCs w:val="24"/>
        </w:rPr>
        <w:lastRenderedPageBreak/>
        <w:t>Rezümé</w:t>
      </w:r>
    </w:p>
    <w:p w:rsidR="009673D1" w:rsidRPr="00143865" w:rsidRDefault="009673D1" w:rsidP="009673D1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0F30" w:rsidRPr="006E6969" w:rsidRDefault="006E6969" w:rsidP="00B557F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János fontosnak tartja, hogy érzékeltetesse: a szenvedés önként vállalt és megszentelő, így nem negatív tartalmat rejt. Az </w:t>
      </w:r>
      <w:proofErr w:type="spellStart"/>
      <w:r>
        <w:rPr>
          <w:rFonts w:ascii="Times New Roman" w:hAnsi="Times New Roman"/>
          <w:sz w:val="24"/>
          <w:szCs w:val="24"/>
        </w:rPr>
        <w:t>evangelista</w:t>
      </w:r>
      <w:proofErr w:type="spellEnd"/>
      <w:r>
        <w:rPr>
          <w:rFonts w:ascii="Times New Roman" w:hAnsi="Times New Roman"/>
          <w:sz w:val="24"/>
          <w:szCs w:val="24"/>
        </w:rPr>
        <w:t xml:space="preserve"> értelmezésében és ábrázolásában Jézus valóban király. </w:t>
      </w:r>
      <w:r w:rsidR="003C0F30" w:rsidRPr="006E6969">
        <w:rPr>
          <w:rFonts w:ascii="Times New Roman" w:hAnsi="Times New Roman"/>
          <w:sz w:val="24"/>
          <w:szCs w:val="24"/>
        </w:rPr>
        <w:t>A kereszt dicsőségét már az evangélium elejétől fogva folyamatosan készíti elő a szent szerző, többször utal rá.</w:t>
      </w:r>
      <w:r w:rsidRPr="006E6969">
        <w:rPr>
          <w:rFonts w:ascii="Times New Roman" w:hAnsi="Times New Roman"/>
          <w:sz w:val="24"/>
          <w:szCs w:val="24"/>
        </w:rPr>
        <w:t xml:space="preserve"> Dolgozatom célja, hogy ezt biblikus teológiai értelmezéssel alátámasszam, ezért leginkább Székely János: Az Újszövetség teológiája c</w:t>
      </w:r>
      <w:r w:rsidR="00E37CA2">
        <w:rPr>
          <w:rFonts w:ascii="Times New Roman" w:hAnsi="Times New Roman"/>
          <w:sz w:val="24"/>
          <w:szCs w:val="24"/>
        </w:rPr>
        <w:t>ímű</w:t>
      </w:r>
      <w:r w:rsidRPr="006E6969">
        <w:rPr>
          <w:rFonts w:ascii="Times New Roman" w:hAnsi="Times New Roman"/>
          <w:sz w:val="24"/>
          <w:szCs w:val="24"/>
        </w:rPr>
        <w:t xml:space="preserve"> könyvére támaszkodom. </w:t>
      </w:r>
      <w:r w:rsidR="00E37CA2">
        <w:rPr>
          <w:rFonts w:ascii="Times New Roman" w:hAnsi="Times New Roman"/>
          <w:sz w:val="24"/>
          <w:szCs w:val="24"/>
        </w:rPr>
        <w:t>E</w:t>
      </w:r>
      <w:r w:rsidRPr="006E6969">
        <w:rPr>
          <w:rFonts w:ascii="Times New Roman" w:hAnsi="Times New Roman"/>
          <w:sz w:val="24"/>
          <w:szCs w:val="24"/>
        </w:rPr>
        <w:t xml:space="preserve">lkerülhetetlen az </w:t>
      </w:r>
      <w:proofErr w:type="spellStart"/>
      <w:r w:rsidRPr="006E6969">
        <w:rPr>
          <w:rFonts w:ascii="Times New Roman" w:hAnsi="Times New Roman"/>
          <w:sz w:val="24"/>
          <w:szCs w:val="24"/>
        </w:rPr>
        <w:t>egzegetikai</w:t>
      </w:r>
      <w:proofErr w:type="spellEnd"/>
      <w:r w:rsidRPr="006E6969">
        <w:rPr>
          <w:rFonts w:ascii="Times New Roman" w:hAnsi="Times New Roman"/>
          <w:sz w:val="24"/>
          <w:szCs w:val="24"/>
        </w:rPr>
        <w:t xml:space="preserve"> vonal is, ehhez legi</w:t>
      </w:r>
      <w:r w:rsidR="00E37CA2">
        <w:rPr>
          <w:rFonts w:ascii="Times New Roman" w:hAnsi="Times New Roman"/>
          <w:sz w:val="24"/>
          <w:szCs w:val="24"/>
        </w:rPr>
        <w:t xml:space="preserve">nkább </w:t>
      </w:r>
      <w:proofErr w:type="spellStart"/>
      <w:r w:rsidR="00E37CA2">
        <w:rPr>
          <w:rFonts w:ascii="Times New Roman" w:hAnsi="Times New Roman"/>
          <w:sz w:val="24"/>
          <w:szCs w:val="24"/>
        </w:rPr>
        <w:t>Benedikt</w:t>
      </w:r>
      <w:proofErr w:type="spellEnd"/>
      <w:r w:rsidR="00E37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CA2">
        <w:rPr>
          <w:rFonts w:ascii="Times New Roman" w:hAnsi="Times New Roman"/>
          <w:sz w:val="24"/>
          <w:szCs w:val="24"/>
        </w:rPr>
        <w:t>Schwank</w:t>
      </w:r>
      <w:proofErr w:type="spellEnd"/>
      <w:r w:rsidR="00E37CA2">
        <w:rPr>
          <w:rFonts w:ascii="Times New Roman" w:hAnsi="Times New Roman"/>
          <w:sz w:val="24"/>
          <w:szCs w:val="24"/>
        </w:rPr>
        <w:t>: János című</w:t>
      </w:r>
      <w:r w:rsidRPr="006E6969">
        <w:rPr>
          <w:rFonts w:ascii="Times New Roman" w:hAnsi="Times New Roman"/>
          <w:sz w:val="24"/>
          <w:szCs w:val="24"/>
        </w:rPr>
        <w:t xml:space="preserve"> bibliakommentárját használom.</w:t>
      </w:r>
    </w:p>
    <w:p w:rsidR="006E6969" w:rsidRPr="006E6969" w:rsidRDefault="006E6969" w:rsidP="00B557FE">
      <w:pPr>
        <w:tabs>
          <w:tab w:val="left" w:leader="dot" w:pos="7655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János evangéliumában a </w:t>
      </w:r>
      <w:proofErr w:type="gramStart"/>
      <w:r>
        <w:rPr>
          <w:rFonts w:ascii="Times New Roman" w:hAnsi="Times New Roman"/>
          <w:sz w:val="24"/>
          <w:szCs w:val="24"/>
        </w:rPr>
        <w:t>keresztet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E6969">
        <w:rPr>
          <w:rFonts w:ascii="Times New Roman" w:hAnsi="Times New Roman"/>
          <w:sz w:val="24"/>
          <w:szCs w:val="24"/>
        </w:rPr>
        <w:t xml:space="preserve">mint kegyelemközvetítőt ábrázolja. Nem büntetés, hanem a megdicsőülés eszköze, mely fentről lefelé közvetíti a kegyelmet. </w:t>
      </w:r>
      <w:r>
        <w:rPr>
          <w:rFonts w:ascii="Times New Roman" w:hAnsi="Times New Roman"/>
          <w:sz w:val="24"/>
          <w:szCs w:val="24"/>
        </w:rPr>
        <w:t>„</w:t>
      </w:r>
      <w:r w:rsidRPr="006E6969">
        <w:rPr>
          <w:rStyle w:val="st"/>
          <w:rFonts w:ascii="Times New Roman" w:hAnsi="Times New Roman"/>
          <w:sz w:val="24"/>
          <w:szCs w:val="24"/>
        </w:rPr>
        <w:t xml:space="preserve">Én pedig, </w:t>
      </w:r>
      <w:r w:rsidRPr="006E6969">
        <w:rPr>
          <w:rStyle w:val="Kiemels"/>
          <w:rFonts w:ascii="Times New Roman" w:hAnsi="Times New Roman"/>
          <w:i w:val="0"/>
          <w:sz w:val="24"/>
          <w:szCs w:val="24"/>
        </w:rPr>
        <w:t>ha majd felmagasztalnak</w:t>
      </w:r>
      <w:r w:rsidRPr="006E6969">
        <w:rPr>
          <w:rStyle w:val="st"/>
          <w:rFonts w:ascii="Times New Roman" w:hAnsi="Times New Roman"/>
          <w:sz w:val="24"/>
          <w:szCs w:val="24"/>
        </w:rPr>
        <w:t xml:space="preserve"> a </w:t>
      </w:r>
      <w:r w:rsidRPr="006E6969">
        <w:rPr>
          <w:rStyle w:val="Kiemels"/>
          <w:rFonts w:ascii="Times New Roman" w:hAnsi="Times New Roman"/>
          <w:i w:val="0"/>
          <w:sz w:val="24"/>
          <w:szCs w:val="24"/>
        </w:rPr>
        <w:t>földről</w:t>
      </w:r>
      <w:r w:rsidRPr="006E6969">
        <w:rPr>
          <w:rStyle w:val="st"/>
          <w:rFonts w:ascii="Times New Roman" w:hAnsi="Times New Roman"/>
          <w:i/>
          <w:sz w:val="24"/>
          <w:szCs w:val="24"/>
        </w:rPr>
        <w:t xml:space="preserve">, </w:t>
      </w:r>
      <w:r w:rsidRPr="006E6969">
        <w:rPr>
          <w:rStyle w:val="Kiemels"/>
          <w:rFonts w:ascii="Times New Roman" w:hAnsi="Times New Roman"/>
          <w:i w:val="0"/>
          <w:sz w:val="24"/>
          <w:szCs w:val="24"/>
        </w:rPr>
        <w:t>mindent magamhoz vonzok</w:t>
      </w:r>
      <w:r w:rsidRPr="006E6969">
        <w:rPr>
          <w:rStyle w:val="st"/>
          <w:rFonts w:ascii="Times New Roman" w:hAnsi="Times New Roman"/>
          <w:i/>
          <w:sz w:val="24"/>
          <w:szCs w:val="24"/>
        </w:rPr>
        <w:t>.</w:t>
      </w:r>
      <w:r w:rsidRPr="006E6969">
        <w:rPr>
          <w:rStyle w:val="st"/>
          <w:rFonts w:ascii="Times New Roman" w:hAnsi="Times New Roman"/>
          <w:sz w:val="24"/>
          <w:szCs w:val="24"/>
        </w:rPr>
        <w:t>”</w:t>
      </w:r>
      <w:r>
        <w:rPr>
          <w:rStyle w:val="st"/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Style w:val="st"/>
          <w:rFonts w:ascii="Times New Roman" w:hAnsi="Times New Roman"/>
          <w:sz w:val="24"/>
          <w:szCs w:val="24"/>
        </w:rPr>
        <w:t>Jn</w:t>
      </w:r>
      <w:proofErr w:type="spellEnd"/>
      <w:r>
        <w:rPr>
          <w:rStyle w:val="st"/>
          <w:rFonts w:ascii="Times New Roman" w:hAnsi="Times New Roman"/>
          <w:sz w:val="24"/>
          <w:szCs w:val="24"/>
        </w:rPr>
        <w:t xml:space="preserve"> 12,32)</w:t>
      </w:r>
      <w:r w:rsidRPr="006E6969">
        <w:rPr>
          <w:rFonts w:ascii="Times New Roman" w:hAnsi="Times New Roman"/>
          <w:sz w:val="24"/>
          <w:szCs w:val="24"/>
        </w:rPr>
        <w:t xml:space="preserve"> Ez a dicsőség megváltásunk kulcsa. Híd Isten és ember között. </w:t>
      </w:r>
    </w:p>
    <w:p w:rsidR="002D5720" w:rsidRPr="002D5720" w:rsidRDefault="002D5720" w:rsidP="00B557FE">
      <w:pPr>
        <w:spacing w:after="0"/>
        <w:rPr>
          <w:rFonts w:ascii="Times New Roman" w:hAnsi="Times New Roman"/>
        </w:rPr>
      </w:pPr>
    </w:p>
    <w:sectPr w:rsidR="002D5720" w:rsidRPr="002D5720" w:rsidSect="008B10E2">
      <w:footerReference w:type="default" r:id="rId8"/>
      <w:pgSz w:w="11906" w:h="16838"/>
      <w:pgMar w:top="1701" w:right="170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865" w:rsidRDefault="00C90865" w:rsidP="00C97D61">
      <w:pPr>
        <w:spacing w:after="0" w:line="240" w:lineRule="auto"/>
      </w:pPr>
      <w:r>
        <w:separator/>
      </w:r>
    </w:p>
  </w:endnote>
  <w:endnote w:type="continuationSeparator" w:id="0">
    <w:p w:rsidR="00C90865" w:rsidRDefault="00C90865" w:rsidP="00C9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D61" w:rsidRPr="002B08AB" w:rsidRDefault="007C0331">
    <w:pPr>
      <w:pStyle w:val="llb"/>
      <w:jc w:val="right"/>
      <w:rPr>
        <w:rFonts w:ascii="Times New Roman" w:hAnsi="Times New Roman"/>
        <w:sz w:val="24"/>
        <w:szCs w:val="24"/>
      </w:rPr>
    </w:pPr>
    <w:r w:rsidRPr="002B08AB">
      <w:rPr>
        <w:rFonts w:ascii="Times New Roman" w:hAnsi="Times New Roman"/>
        <w:sz w:val="24"/>
        <w:szCs w:val="24"/>
      </w:rPr>
      <w:fldChar w:fldCharType="begin"/>
    </w:r>
    <w:r w:rsidR="00C97D61" w:rsidRPr="002B08AB">
      <w:rPr>
        <w:rFonts w:ascii="Times New Roman" w:hAnsi="Times New Roman"/>
        <w:sz w:val="24"/>
        <w:szCs w:val="24"/>
      </w:rPr>
      <w:instrText xml:space="preserve"> PAGE   \* MERGEFORMAT </w:instrText>
    </w:r>
    <w:r w:rsidRPr="002B08AB">
      <w:rPr>
        <w:rFonts w:ascii="Times New Roman" w:hAnsi="Times New Roman"/>
        <w:sz w:val="24"/>
        <w:szCs w:val="24"/>
      </w:rPr>
      <w:fldChar w:fldCharType="separate"/>
    </w:r>
    <w:r w:rsidR="00D924D5">
      <w:rPr>
        <w:rFonts w:ascii="Times New Roman" w:hAnsi="Times New Roman"/>
        <w:noProof/>
        <w:sz w:val="24"/>
        <w:szCs w:val="24"/>
      </w:rPr>
      <w:t>9</w:t>
    </w:r>
    <w:r w:rsidRPr="002B08AB">
      <w:rPr>
        <w:rFonts w:ascii="Times New Roman" w:hAnsi="Times New Roman"/>
        <w:sz w:val="24"/>
        <w:szCs w:val="24"/>
      </w:rPr>
      <w:fldChar w:fldCharType="end"/>
    </w:r>
  </w:p>
  <w:p w:rsidR="00C97D61" w:rsidRPr="00C97D61" w:rsidRDefault="00C97D61">
    <w:pPr>
      <w:pStyle w:val="llb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865" w:rsidRDefault="00C90865" w:rsidP="00C97D61">
      <w:pPr>
        <w:spacing w:after="0" w:line="240" w:lineRule="auto"/>
      </w:pPr>
      <w:r>
        <w:separator/>
      </w:r>
    </w:p>
  </w:footnote>
  <w:footnote w:type="continuationSeparator" w:id="0">
    <w:p w:rsidR="00C90865" w:rsidRDefault="00C90865" w:rsidP="00C97D61">
      <w:pPr>
        <w:spacing w:after="0" w:line="240" w:lineRule="auto"/>
      </w:pPr>
      <w:r>
        <w:continuationSeparator/>
      </w:r>
    </w:p>
  </w:footnote>
  <w:footnote w:id="1">
    <w:p w:rsidR="003B1858" w:rsidRPr="00333A7A" w:rsidRDefault="003B1858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r w:rsidR="002B72B8" w:rsidRPr="00D067D4">
        <w:rPr>
          <w:rFonts w:ascii="Times New Roman" w:hAnsi="Times New Roman"/>
        </w:rPr>
        <w:t xml:space="preserve">Vö. </w:t>
      </w:r>
      <w:r w:rsidRPr="00D067D4">
        <w:rPr>
          <w:rFonts w:ascii="Times New Roman" w:hAnsi="Times New Roman"/>
        </w:rPr>
        <w:t xml:space="preserve">Székely János: </w:t>
      </w:r>
      <w:r w:rsidRPr="00D067D4">
        <w:rPr>
          <w:rFonts w:ascii="Times New Roman" w:hAnsi="Times New Roman"/>
          <w:i/>
        </w:rPr>
        <w:t>Az Újszövetség teológiája</w:t>
      </w:r>
      <w:r w:rsidRPr="00D067D4">
        <w:rPr>
          <w:rFonts w:ascii="Times New Roman" w:hAnsi="Times New Roman"/>
        </w:rPr>
        <w:t>, Sz</w:t>
      </w:r>
      <w:r w:rsidR="00D51160" w:rsidRPr="00D067D4">
        <w:rPr>
          <w:rFonts w:ascii="Times New Roman" w:hAnsi="Times New Roman"/>
        </w:rPr>
        <w:t>e</w:t>
      </w:r>
      <w:r w:rsidRPr="00D067D4">
        <w:rPr>
          <w:rFonts w:ascii="Times New Roman" w:hAnsi="Times New Roman"/>
        </w:rPr>
        <w:t xml:space="preserve">nt Jeromos Katolikus Bibliatársulat, </w:t>
      </w:r>
      <w:r w:rsidR="00333A7A">
        <w:rPr>
          <w:rFonts w:ascii="Times New Roman" w:hAnsi="Times New Roman"/>
        </w:rPr>
        <w:t>Budapest,</w:t>
      </w:r>
      <w:r w:rsidR="0099175F" w:rsidRPr="00D067D4">
        <w:rPr>
          <w:rFonts w:ascii="Times New Roman" w:hAnsi="Times New Roman"/>
        </w:rPr>
        <w:t xml:space="preserve"> 2003, 251–254.</w:t>
      </w:r>
      <w:ins w:id="2" w:author="Szatmári Györgyi" w:date="2012-05-23T09:49:00Z">
        <w:del w:id="3" w:author="Cseri Péter" w:date="2013-02-11T16:58:00Z">
          <w:r w:rsidR="00333A7A" w:rsidDel="00DA7544">
            <w:rPr>
              <w:rFonts w:ascii="Times New Roman" w:hAnsi="Times New Roman"/>
            </w:rPr>
            <w:delText xml:space="preserve"> [A kiadás helyét ne rövidítse! Vö. </w:delText>
          </w:r>
        </w:del>
      </w:ins>
      <w:ins w:id="4" w:author="Szatmári Györgyi" w:date="2012-05-23T09:50:00Z">
        <w:del w:id="5" w:author="Cseri Péter" w:date="2013-02-11T16:58:00Z">
          <w:r w:rsidR="00333A7A" w:rsidDel="00DA7544">
            <w:rPr>
              <w:rFonts w:ascii="Times New Roman" w:hAnsi="Times New Roman"/>
              <w:i/>
            </w:rPr>
            <w:delText xml:space="preserve">Dolgozatírási szabályzat, </w:delText>
          </w:r>
        </w:del>
      </w:ins>
      <w:ins w:id="6" w:author="Szatmári Györgyi" w:date="2012-05-23T09:51:00Z">
        <w:del w:id="7" w:author="Cseri Péter" w:date="2013-02-11T16:58:00Z">
          <w:r w:rsidR="00333A7A" w:rsidDel="00DA7544">
            <w:rPr>
              <w:rFonts w:ascii="Times New Roman" w:hAnsi="Times New Roman"/>
            </w:rPr>
            <w:delText>53.]</w:delText>
          </w:r>
        </w:del>
      </w:ins>
    </w:p>
  </w:footnote>
  <w:footnote w:id="2">
    <w:p w:rsidR="0099175F" w:rsidRPr="00D067D4" w:rsidRDefault="0099175F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r w:rsidR="002B72B8" w:rsidRPr="00D067D4">
        <w:rPr>
          <w:rFonts w:ascii="Times New Roman" w:hAnsi="Times New Roman"/>
        </w:rPr>
        <w:t>Vö.</w:t>
      </w:r>
      <w:r w:rsidRPr="00D067D4">
        <w:rPr>
          <w:rFonts w:ascii="Times New Roman" w:hAnsi="Times New Roman"/>
        </w:rPr>
        <w:t xml:space="preserve"> Székely János: </w:t>
      </w:r>
      <w:r w:rsidR="007741B2" w:rsidRPr="00D067D4">
        <w:rPr>
          <w:rFonts w:ascii="Times New Roman" w:hAnsi="Times New Roman"/>
        </w:rPr>
        <w:t>i. m</w:t>
      </w:r>
      <w:proofErr w:type="gramStart"/>
      <w:r w:rsidR="007741B2" w:rsidRPr="00D067D4">
        <w:rPr>
          <w:rFonts w:ascii="Times New Roman" w:hAnsi="Times New Roman"/>
        </w:rPr>
        <w:t>.,</w:t>
      </w:r>
      <w:proofErr w:type="gramEnd"/>
      <w:r w:rsidRPr="00D067D4">
        <w:rPr>
          <w:rFonts w:ascii="Times New Roman" w:hAnsi="Times New Roman"/>
        </w:rPr>
        <w:t xml:space="preserve"> 281.</w:t>
      </w:r>
    </w:p>
  </w:footnote>
  <w:footnote w:id="3">
    <w:p w:rsidR="00D82364" w:rsidRPr="00D067D4" w:rsidRDefault="00D82364" w:rsidP="00364125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Charles K. </w:t>
      </w:r>
      <w:proofErr w:type="spellStart"/>
      <w:r w:rsidRPr="00D067D4">
        <w:rPr>
          <w:rFonts w:ascii="Times New Roman" w:hAnsi="Times New Roman"/>
          <w:sz w:val="20"/>
          <w:szCs w:val="20"/>
        </w:rPr>
        <w:t>Barrett</w:t>
      </w:r>
      <w:proofErr w:type="spellEnd"/>
      <w:r w:rsidRPr="00D067D4">
        <w:rPr>
          <w:rFonts w:ascii="Times New Roman" w:hAnsi="Times New Roman"/>
          <w:sz w:val="20"/>
          <w:szCs w:val="20"/>
        </w:rPr>
        <w:t>: Krisztus vagy Isten áll a</w:t>
      </w:r>
      <w:r w:rsidR="0099175F" w:rsidRPr="00D067D4">
        <w:rPr>
          <w:rFonts w:ascii="Times New Roman" w:hAnsi="Times New Roman"/>
          <w:sz w:val="20"/>
          <w:szCs w:val="20"/>
        </w:rPr>
        <w:t xml:space="preserve"> középpontban. Észrevételek a ne</w:t>
      </w:r>
      <w:r w:rsidRPr="00D067D4">
        <w:rPr>
          <w:rFonts w:ascii="Times New Roman" w:hAnsi="Times New Roman"/>
          <w:sz w:val="20"/>
          <w:szCs w:val="20"/>
        </w:rPr>
        <w:t xml:space="preserve">gyedik evangélium teológiájáról, </w:t>
      </w:r>
      <w:r w:rsidRPr="00D067D4">
        <w:rPr>
          <w:rFonts w:ascii="Times New Roman" w:hAnsi="Times New Roman"/>
          <w:i/>
          <w:sz w:val="20"/>
          <w:szCs w:val="20"/>
        </w:rPr>
        <w:t>Pannonhalmi szemle</w:t>
      </w:r>
      <w:r w:rsidRPr="00D067D4">
        <w:rPr>
          <w:rFonts w:ascii="Times New Roman" w:hAnsi="Times New Roman"/>
          <w:sz w:val="20"/>
          <w:szCs w:val="20"/>
        </w:rPr>
        <w:t xml:space="preserve"> 1 (1993/4)  21.</w:t>
      </w:r>
    </w:p>
  </w:footnote>
  <w:footnote w:id="4">
    <w:p w:rsidR="0099175F" w:rsidRPr="00D067D4" w:rsidRDefault="0099175F" w:rsidP="0036412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="00D067D4">
        <w:rPr>
          <w:rFonts w:ascii="Times New Roman" w:hAnsi="Times New Roman"/>
          <w:sz w:val="20"/>
          <w:szCs w:val="20"/>
        </w:rPr>
        <w:t xml:space="preserve"> V</w:t>
      </w:r>
      <w:r w:rsidR="002B72B8" w:rsidRPr="00D067D4">
        <w:rPr>
          <w:rFonts w:ascii="Times New Roman" w:hAnsi="Times New Roman"/>
          <w:sz w:val="20"/>
          <w:szCs w:val="20"/>
        </w:rPr>
        <w:t>ö.</w:t>
      </w:r>
      <w:r w:rsidR="00E2032E">
        <w:rPr>
          <w:rFonts w:ascii="Times New Roman" w:hAnsi="Times New Roman"/>
          <w:sz w:val="20"/>
          <w:szCs w:val="20"/>
        </w:rPr>
        <w:t xml:space="preserve"> </w:t>
      </w:r>
      <w:r w:rsidRPr="00D067D4">
        <w:rPr>
          <w:rFonts w:ascii="Times New Roman" w:hAnsi="Times New Roman"/>
          <w:sz w:val="20"/>
          <w:szCs w:val="20"/>
        </w:rPr>
        <w:t>Herbert</w:t>
      </w:r>
      <w:r w:rsidR="00E203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032E">
        <w:rPr>
          <w:rFonts w:ascii="Times New Roman" w:hAnsi="Times New Roman"/>
          <w:sz w:val="20"/>
          <w:szCs w:val="20"/>
        </w:rPr>
        <w:t>Haag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Kereszt, </w:t>
      </w:r>
      <w:proofErr w:type="spellStart"/>
      <w:r w:rsidRPr="00D067D4">
        <w:rPr>
          <w:rFonts w:ascii="Times New Roman" w:hAnsi="Times New Roman"/>
          <w:sz w:val="20"/>
          <w:szCs w:val="20"/>
        </w:rPr>
        <w:t>in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Herbert </w:t>
      </w:r>
      <w:proofErr w:type="spellStart"/>
      <w:r w:rsidRPr="00D067D4">
        <w:rPr>
          <w:rFonts w:ascii="Times New Roman" w:hAnsi="Times New Roman"/>
          <w:sz w:val="20"/>
          <w:szCs w:val="20"/>
        </w:rPr>
        <w:t>Haag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</w:t>
      </w:r>
      <w:r w:rsidRPr="00D067D4">
        <w:rPr>
          <w:rFonts w:ascii="Times New Roman" w:hAnsi="Times New Roman"/>
          <w:i/>
          <w:sz w:val="20"/>
          <w:szCs w:val="20"/>
        </w:rPr>
        <w:t>Bibliai Lexikon</w:t>
      </w:r>
      <w:r w:rsidRPr="00D067D4">
        <w:rPr>
          <w:rFonts w:ascii="Times New Roman" w:hAnsi="Times New Roman"/>
          <w:sz w:val="20"/>
          <w:szCs w:val="20"/>
        </w:rPr>
        <w:t>, Szent István Társulat, Budapest, 1989</w:t>
      </w:r>
      <w:r w:rsidR="00D067D4">
        <w:rPr>
          <w:rFonts w:ascii="Times New Roman" w:hAnsi="Times New Roman"/>
          <w:sz w:val="20"/>
          <w:szCs w:val="20"/>
        </w:rPr>
        <w:t xml:space="preserve">, </w:t>
      </w:r>
      <w:r w:rsidR="002B08AB">
        <w:rPr>
          <w:rFonts w:ascii="Times New Roman" w:hAnsi="Times New Roman"/>
          <w:sz w:val="20"/>
          <w:szCs w:val="20"/>
        </w:rPr>
        <w:t>952–</w:t>
      </w:r>
      <w:r w:rsidRPr="00D067D4">
        <w:rPr>
          <w:rFonts w:ascii="Times New Roman" w:hAnsi="Times New Roman"/>
          <w:sz w:val="20"/>
          <w:szCs w:val="20"/>
        </w:rPr>
        <w:t>953.</w:t>
      </w:r>
    </w:p>
  </w:footnote>
  <w:footnote w:id="5">
    <w:p w:rsidR="0099175F" w:rsidRPr="00D067D4" w:rsidRDefault="0099175F" w:rsidP="0036412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="00364125">
        <w:rPr>
          <w:rFonts w:ascii="Times New Roman" w:hAnsi="Times New Roman"/>
          <w:sz w:val="20"/>
          <w:szCs w:val="20"/>
        </w:rPr>
        <w:t xml:space="preserve"> </w:t>
      </w:r>
      <w:r w:rsidR="002B72B8" w:rsidRPr="00D067D4">
        <w:rPr>
          <w:rFonts w:ascii="Times New Roman" w:hAnsi="Times New Roman"/>
          <w:sz w:val="20"/>
          <w:szCs w:val="20"/>
        </w:rPr>
        <w:t xml:space="preserve">Vö. </w:t>
      </w:r>
      <w:r w:rsidR="00E2032E" w:rsidRPr="00D067D4">
        <w:rPr>
          <w:rFonts w:ascii="Times New Roman" w:hAnsi="Times New Roman"/>
          <w:sz w:val="20"/>
          <w:szCs w:val="20"/>
        </w:rPr>
        <w:t xml:space="preserve">Jean </w:t>
      </w:r>
      <w:proofErr w:type="spellStart"/>
      <w:r w:rsidR="00E2032E">
        <w:rPr>
          <w:rFonts w:ascii="Times New Roman" w:hAnsi="Times New Roman"/>
          <w:sz w:val="20"/>
          <w:szCs w:val="20"/>
        </w:rPr>
        <w:t>Audusseau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="00E2032E" w:rsidRPr="00D067D4">
        <w:rPr>
          <w:rFonts w:ascii="Times New Roman" w:hAnsi="Times New Roman"/>
          <w:sz w:val="20"/>
          <w:szCs w:val="20"/>
        </w:rPr>
        <w:t>Xavier</w:t>
      </w:r>
      <w:proofErr w:type="spellEnd"/>
      <w:r w:rsidR="00E2032E"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Léon-Dufour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Kereszt, </w:t>
      </w:r>
      <w:proofErr w:type="spellStart"/>
      <w:r w:rsidRPr="00D067D4">
        <w:rPr>
          <w:rFonts w:ascii="Times New Roman" w:hAnsi="Times New Roman"/>
          <w:sz w:val="20"/>
          <w:szCs w:val="20"/>
        </w:rPr>
        <w:t>in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Xavier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Léon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Dufour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(szerk.): </w:t>
      </w:r>
      <w:r w:rsidRPr="00D067D4">
        <w:rPr>
          <w:rFonts w:ascii="Times New Roman" w:hAnsi="Times New Roman"/>
          <w:i/>
          <w:sz w:val="20"/>
          <w:szCs w:val="20"/>
        </w:rPr>
        <w:t>Biblikus teológiai szótár</w:t>
      </w:r>
      <w:r w:rsidR="00D067D4">
        <w:rPr>
          <w:rFonts w:ascii="Times New Roman" w:hAnsi="Times New Roman"/>
          <w:sz w:val="20"/>
          <w:szCs w:val="20"/>
        </w:rPr>
        <w:t>, Róma, 1974, 747–</w:t>
      </w:r>
      <w:r w:rsidRPr="00D067D4">
        <w:rPr>
          <w:rFonts w:ascii="Times New Roman" w:hAnsi="Times New Roman"/>
          <w:sz w:val="20"/>
          <w:szCs w:val="20"/>
        </w:rPr>
        <w:t>750.</w:t>
      </w:r>
    </w:p>
  </w:footnote>
  <w:footnote w:id="6">
    <w:p w:rsidR="002B72B8" w:rsidRPr="00D067D4" w:rsidRDefault="002B72B8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Vö. Székely János: </w:t>
      </w:r>
      <w:r w:rsidR="007741B2" w:rsidRPr="00D067D4">
        <w:rPr>
          <w:rFonts w:ascii="Times New Roman" w:hAnsi="Times New Roman"/>
        </w:rPr>
        <w:t>i. m</w:t>
      </w:r>
      <w:proofErr w:type="gramStart"/>
      <w:r w:rsidR="007741B2" w:rsidRPr="00D067D4">
        <w:rPr>
          <w:rFonts w:ascii="Times New Roman" w:hAnsi="Times New Roman"/>
        </w:rPr>
        <w:t>.,</w:t>
      </w:r>
      <w:proofErr w:type="gramEnd"/>
      <w:r w:rsidR="007741B2" w:rsidRPr="00D067D4">
        <w:rPr>
          <w:rFonts w:ascii="Times New Roman" w:hAnsi="Times New Roman"/>
        </w:rPr>
        <w:t xml:space="preserve"> 282–285</w:t>
      </w:r>
      <w:r w:rsidRPr="00D067D4">
        <w:rPr>
          <w:rFonts w:ascii="Times New Roman" w:hAnsi="Times New Roman"/>
        </w:rPr>
        <w:t>.</w:t>
      </w:r>
    </w:p>
  </w:footnote>
  <w:footnote w:id="7">
    <w:p w:rsidR="00AC6A36" w:rsidRPr="00D067D4" w:rsidRDefault="00AC6A36" w:rsidP="0036412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="00E2032E">
        <w:rPr>
          <w:rFonts w:ascii="Times New Roman" w:hAnsi="Times New Roman"/>
          <w:sz w:val="20"/>
          <w:szCs w:val="20"/>
        </w:rPr>
        <w:t xml:space="preserve"> </w:t>
      </w:r>
      <w:r w:rsidRPr="00D067D4">
        <w:rPr>
          <w:rFonts w:ascii="Times New Roman" w:hAnsi="Times New Roman"/>
          <w:sz w:val="20"/>
          <w:szCs w:val="20"/>
        </w:rPr>
        <w:t>Francis J.</w:t>
      </w:r>
      <w:r w:rsidR="00E203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032E" w:rsidRPr="00D067D4">
        <w:rPr>
          <w:rFonts w:ascii="Times New Roman" w:hAnsi="Times New Roman"/>
          <w:sz w:val="20"/>
          <w:szCs w:val="20"/>
        </w:rPr>
        <w:t>Moloney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Szent János Teológiája, </w:t>
      </w:r>
      <w:proofErr w:type="spellStart"/>
      <w:r w:rsidRPr="00D067D4">
        <w:rPr>
          <w:rFonts w:ascii="Times New Roman" w:hAnsi="Times New Roman"/>
          <w:sz w:val="20"/>
          <w:szCs w:val="20"/>
        </w:rPr>
        <w:t>in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Thorday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Attila (szerk.): </w:t>
      </w:r>
      <w:r w:rsidRPr="00D067D4">
        <w:rPr>
          <w:rFonts w:ascii="Times New Roman" w:hAnsi="Times New Roman"/>
          <w:i/>
          <w:sz w:val="20"/>
          <w:szCs w:val="20"/>
        </w:rPr>
        <w:t>Jeromos Bibliakommentár</w:t>
      </w:r>
      <w:r w:rsidRPr="00D067D4">
        <w:rPr>
          <w:rFonts w:ascii="Times New Roman" w:hAnsi="Times New Roman"/>
          <w:sz w:val="20"/>
          <w:szCs w:val="20"/>
        </w:rPr>
        <w:t xml:space="preserve">, 3. kötet, </w:t>
      </w:r>
      <w:r w:rsidRPr="00D067D4">
        <w:rPr>
          <w:rFonts w:ascii="Times New Roman" w:hAnsi="Times New Roman"/>
          <w:i/>
          <w:sz w:val="20"/>
          <w:szCs w:val="20"/>
        </w:rPr>
        <w:t>Biblikus tanulmányok</w:t>
      </w:r>
      <w:r w:rsidRPr="00D067D4">
        <w:rPr>
          <w:rFonts w:ascii="Times New Roman" w:hAnsi="Times New Roman"/>
          <w:sz w:val="20"/>
          <w:szCs w:val="20"/>
        </w:rPr>
        <w:t>, Szent Jeromos Bibliatársulat, Budapest, 2003, 610.</w:t>
      </w:r>
    </w:p>
  </w:footnote>
  <w:footnote w:id="8">
    <w:p w:rsidR="00AC6A36" w:rsidRPr="00D067D4" w:rsidRDefault="00AC6A36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="00C95CE2" w:rsidRPr="00D067D4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Székely János: i. m</w:t>
      </w:r>
      <w:proofErr w:type="gramStart"/>
      <w:r w:rsidRPr="00D067D4">
        <w:rPr>
          <w:rFonts w:ascii="Times New Roman" w:hAnsi="Times New Roman"/>
        </w:rPr>
        <w:t>.,</w:t>
      </w:r>
      <w:proofErr w:type="gramEnd"/>
      <w:r w:rsidRPr="00D067D4">
        <w:rPr>
          <w:rFonts w:ascii="Times New Roman" w:hAnsi="Times New Roman"/>
        </w:rPr>
        <w:t xml:space="preserve"> 285.</w:t>
      </w:r>
    </w:p>
  </w:footnote>
  <w:footnote w:id="9">
    <w:p w:rsidR="00AC6A36" w:rsidRPr="00D067D4" w:rsidRDefault="00AC6A36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="00C95CE2" w:rsidRPr="00D067D4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Uo. 285.</w:t>
      </w:r>
    </w:p>
  </w:footnote>
  <w:footnote w:id="10">
    <w:p w:rsidR="00C95CE2" w:rsidRPr="00D067D4" w:rsidRDefault="00C95CE2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Benedikt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Schwank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</w:t>
      </w:r>
      <w:r w:rsidRPr="00D067D4">
        <w:rPr>
          <w:rFonts w:ascii="Times New Roman" w:hAnsi="Times New Roman"/>
          <w:i/>
          <w:sz w:val="20"/>
          <w:szCs w:val="20"/>
        </w:rPr>
        <w:t>János</w:t>
      </w:r>
      <w:r w:rsidRPr="00D067D4">
        <w:rPr>
          <w:rFonts w:ascii="Times New Roman" w:hAnsi="Times New Roman"/>
          <w:sz w:val="20"/>
          <w:szCs w:val="20"/>
        </w:rPr>
        <w:t>, Agapé, Szeged, 2001, 560.</w:t>
      </w:r>
    </w:p>
  </w:footnote>
  <w:footnote w:id="11">
    <w:p w:rsidR="002B3028" w:rsidRPr="00D067D4" w:rsidRDefault="002B3028" w:rsidP="002B3028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Raniero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Cantalamessa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</w:t>
      </w:r>
      <w:r w:rsidRPr="00D067D4">
        <w:rPr>
          <w:rFonts w:ascii="Times New Roman" w:hAnsi="Times New Roman"/>
          <w:i/>
          <w:sz w:val="20"/>
          <w:szCs w:val="20"/>
        </w:rPr>
        <w:t>Mária, az Egyház tükre</w:t>
      </w:r>
      <w:r w:rsidRPr="00D067D4">
        <w:rPr>
          <w:rFonts w:ascii="Times New Roman" w:hAnsi="Times New Roman"/>
          <w:sz w:val="20"/>
          <w:szCs w:val="20"/>
        </w:rPr>
        <w:t xml:space="preserve">, Sarutlan </w:t>
      </w:r>
      <w:proofErr w:type="spellStart"/>
      <w:r w:rsidRPr="00D067D4">
        <w:rPr>
          <w:rFonts w:ascii="Times New Roman" w:hAnsi="Times New Roman"/>
          <w:sz w:val="20"/>
          <w:szCs w:val="20"/>
        </w:rPr>
        <w:t>Kármelita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Nővérek, Pécs, 2002, 198.</w:t>
      </w:r>
    </w:p>
  </w:footnote>
  <w:footnote w:id="12">
    <w:p w:rsidR="00C95CE2" w:rsidRPr="00D067D4" w:rsidRDefault="00C95CE2" w:rsidP="0036412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Hans </w:t>
      </w:r>
      <w:proofErr w:type="spellStart"/>
      <w:r w:rsidRPr="00D067D4">
        <w:rPr>
          <w:rFonts w:ascii="Times New Roman" w:hAnsi="Times New Roman"/>
          <w:sz w:val="20"/>
          <w:szCs w:val="20"/>
        </w:rPr>
        <w:t>Urs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Von </w:t>
      </w:r>
      <w:proofErr w:type="spellStart"/>
      <w:r w:rsidRPr="00D067D4">
        <w:rPr>
          <w:rFonts w:ascii="Times New Roman" w:hAnsi="Times New Roman"/>
          <w:sz w:val="20"/>
          <w:szCs w:val="20"/>
        </w:rPr>
        <w:t>Balthasar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: </w:t>
      </w:r>
      <w:r w:rsidRPr="00D067D4">
        <w:rPr>
          <w:rFonts w:ascii="Times New Roman" w:hAnsi="Times New Roman"/>
          <w:i/>
          <w:sz w:val="20"/>
          <w:szCs w:val="20"/>
        </w:rPr>
        <w:t>A három nap teológiája</w:t>
      </w:r>
      <w:r w:rsidRPr="00D067D4">
        <w:rPr>
          <w:rFonts w:ascii="Times New Roman" w:hAnsi="Times New Roman"/>
          <w:sz w:val="20"/>
          <w:szCs w:val="20"/>
        </w:rPr>
        <w:t>, Osiris Kiadó, Budapest, 2000, 122.</w:t>
      </w:r>
    </w:p>
  </w:footnote>
  <w:footnote w:id="13">
    <w:p w:rsidR="00ED112C" w:rsidRPr="00D067D4" w:rsidRDefault="00ED112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proofErr w:type="spellStart"/>
      <w:r w:rsidR="00E2032E" w:rsidRPr="00D067D4">
        <w:rPr>
          <w:rFonts w:ascii="Times New Roman" w:hAnsi="Times New Roman"/>
        </w:rPr>
        <w:t>Benedikt</w:t>
      </w:r>
      <w:proofErr w:type="spellEnd"/>
      <w:r w:rsidR="00E2032E"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Schwank</w:t>
      </w:r>
      <w:proofErr w:type="spellEnd"/>
      <w:r w:rsidR="009324F3">
        <w:rPr>
          <w:rFonts w:ascii="Times New Roman" w:hAnsi="Times New Roman"/>
        </w:rPr>
        <w:t>: i. m</w:t>
      </w:r>
      <w:proofErr w:type="gramStart"/>
      <w:r w:rsidR="009324F3">
        <w:rPr>
          <w:rFonts w:ascii="Times New Roman" w:hAnsi="Times New Roman"/>
        </w:rPr>
        <w:t>.,</w:t>
      </w:r>
      <w:proofErr w:type="gramEnd"/>
      <w:r w:rsidR="009324F3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564.</w:t>
      </w:r>
    </w:p>
  </w:footnote>
  <w:footnote w:id="14">
    <w:p w:rsidR="00ED112C" w:rsidRPr="00D067D4" w:rsidRDefault="00ED112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Lásd </w:t>
      </w:r>
      <w:proofErr w:type="spellStart"/>
      <w:r w:rsidRPr="00D067D4">
        <w:rPr>
          <w:rFonts w:ascii="Times New Roman" w:hAnsi="Times New Roman"/>
          <w:sz w:val="20"/>
          <w:szCs w:val="20"/>
        </w:rPr>
        <w:t>Farkasfalvy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Dénes: </w:t>
      </w:r>
      <w:r w:rsidRPr="00D067D4">
        <w:rPr>
          <w:rFonts w:ascii="Times New Roman" w:hAnsi="Times New Roman"/>
          <w:i/>
          <w:sz w:val="20"/>
          <w:szCs w:val="20"/>
        </w:rPr>
        <w:t>Testté vált szó</w:t>
      </w:r>
      <w:r w:rsidRPr="00D067D4">
        <w:rPr>
          <w:rFonts w:ascii="Times New Roman" w:hAnsi="Times New Roman"/>
          <w:sz w:val="20"/>
          <w:szCs w:val="20"/>
        </w:rPr>
        <w:t xml:space="preserve">, 3. kötet, </w:t>
      </w:r>
      <w:proofErr w:type="spellStart"/>
      <w:r w:rsidRPr="00D067D4">
        <w:rPr>
          <w:rFonts w:ascii="Times New Roman" w:hAnsi="Times New Roman"/>
          <w:sz w:val="20"/>
          <w:szCs w:val="20"/>
        </w:rPr>
        <w:t>Prugg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Verlag</w:t>
      </w:r>
      <w:proofErr w:type="spellEnd"/>
      <w:r w:rsidRPr="00D067D4">
        <w:rPr>
          <w:rFonts w:ascii="Times New Roman" w:hAnsi="Times New Roman"/>
          <w:sz w:val="20"/>
          <w:szCs w:val="20"/>
        </w:rPr>
        <w:t>, Eisenstadt, 1989, 137.</w:t>
      </w:r>
    </w:p>
  </w:footnote>
  <w:footnote w:id="15">
    <w:p w:rsidR="008E2C5C" w:rsidRPr="00D067D4" w:rsidRDefault="008E2C5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2032E" w:rsidRPr="00D067D4">
        <w:rPr>
          <w:rFonts w:ascii="Times New Roman" w:hAnsi="Times New Roman"/>
          <w:sz w:val="20"/>
          <w:szCs w:val="20"/>
        </w:rPr>
        <w:t>Benedikt</w:t>
      </w:r>
      <w:proofErr w:type="spellEnd"/>
      <w:r w:rsidR="00E2032E"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Schwank</w:t>
      </w:r>
      <w:proofErr w:type="spellEnd"/>
      <w:r w:rsidRPr="00D067D4">
        <w:rPr>
          <w:rFonts w:ascii="Times New Roman" w:hAnsi="Times New Roman"/>
          <w:sz w:val="20"/>
          <w:szCs w:val="20"/>
        </w:rPr>
        <w:t>:</w:t>
      </w:r>
      <w:r w:rsidR="00E2032E">
        <w:rPr>
          <w:rFonts w:ascii="Times New Roman" w:hAnsi="Times New Roman"/>
          <w:sz w:val="20"/>
          <w:szCs w:val="20"/>
        </w:rPr>
        <w:t xml:space="preserve"> i. m</w:t>
      </w:r>
      <w:proofErr w:type="gramStart"/>
      <w:r w:rsidR="00E2032E">
        <w:rPr>
          <w:rFonts w:ascii="Times New Roman" w:hAnsi="Times New Roman"/>
          <w:sz w:val="20"/>
          <w:szCs w:val="20"/>
        </w:rPr>
        <w:t>.,</w:t>
      </w:r>
      <w:proofErr w:type="gramEnd"/>
      <w:r w:rsidRPr="00D067D4">
        <w:rPr>
          <w:rFonts w:ascii="Times New Roman" w:hAnsi="Times New Roman"/>
          <w:sz w:val="20"/>
          <w:szCs w:val="20"/>
        </w:rPr>
        <w:t xml:space="preserve"> 552.</w:t>
      </w:r>
    </w:p>
  </w:footnote>
  <w:footnote w:id="16">
    <w:p w:rsidR="008E2C5C" w:rsidRPr="00D067D4" w:rsidRDefault="008E2C5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Lásd Gál Ferenc: </w:t>
      </w:r>
      <w:r w:rsidRPr="00D067D4">
        <w:rPr>
          <w:rFonts w:ascii="Times New Roman" w:hAnsi="Times New Roman"/>
          <w:i/>
          <w:sz w:val="20"/>
          <w:szCs w:val="20"/>
        </w:rPr>
        <w:t>János evangélium</w:t>
      </w:r>
      <w:r w:rsidRPr="00D067D4">
        <w:rPr>
          <w:rFonts w:ascii="Times New Roman" w:hAnsi="Times New Roman"/>
          <w:sz w:val="20"/>
          <w:szCs w:val="20"/>
        </w:rPr>
        <w:t>a, Szent István Társulat, Budapest, 1987, 324.</w:t>
      </w:r>
    </w:p>
  </w:footnote>
  <w:footnote w:id="17">
    <w:p w:rsidR="008E2C5C" w:rsidRPr="00D067D4" w:rsidRDefault="008E2C5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r w:rsidR="008D301C" w:rsidRPr="00D067D4">
        <w:rPr>
          <w:rFonts w:ascii="Times New Roman" w:hAnsi="Times New Roman"/>
          <w:sz w:val="20"/>
          <w:szCs w:val="20"/>
        </w:rPr>
        <w:t xml:space="preserve">Lásd </w:t>
      </w:r>
      <w:proofErr w:type="spellStart"/>
      <w:r w:rsidR="00E2032E" w:rsidRPr="00D067D4">
        <w:rPr>
          <w:rFonts w:ascii="Times New Roman" w:hAnsi="Times New Roman"/>
          <w:sz w:val="20"/>
          <w:szCs w:val="20"/>
        </w:rPr>
        <w:t>Benedikt</w:t>
      </w:r>
      <w:proofErr w:type="spellEnd"/>
      <w:r w:rsidR="00E2032E"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Schwank</w:t>
      </w:r>
      <w:proofErr w:type="spellEnd"/>
      <w:r w:rsidRPr="00D067D4">
        <w:rPr>
          <w:rFonts w:ascii="Times New Roman" w:hAnsi="Times New Roman"/>
          <w:sz w:val="20"/>
          <w:szCs w:val="20"/>
        </w:rPr>
        <w:t>:</w:t>
      </w:r>
      <w:r w:rsidRPr="00E2032E">
        <w:rPr>
          <w:rFonts w:ascii="Times New Roman" w:hAnsi="Times New Roman"/>
          <w:sz w:val="20"/>
          <w:szCs w:val="20"/>
        </w:rPr>
        <w:t xml:space="preserve"> </w:t>
      </w:r>
      <w:r w:rsidR="00E2032E" w:rsidRPr="00E2032E">
        <w:rPr>
          <w:rFonts w:ascii="Times New Roman" w:hAnsi="Times New Roman"/>
          <w:sz w:val="20"/>
          <w:szCs w:val="20"/>
        </w:rPr>
        <w:t>i. m</w:t>
      </w:r>
      <w:proofErr w:type="gramStart"/>
      <w:r w:rsidR="00E2032E" w:rsidRPr="00E2032E">
        <w:rPr>
          <w:rFonts w:ascii="Times New Roman" w:hAnsi="Times New Roman"/>
          <w:sz w:val="20"/>
          <w:szCs w:val="20"/>
        </w:rPr>
        <w:t>.</w:t>
      </w:r>
      <w:r w:rsidRPr="00E2032E">
        <w:rPr>
          <w:rFonts w:ascii="Times New Roman" w:hAnsi="Times New Roman"/>
          <w:sz w:val="20"/>
          <w:szCs w:val="20"/>
        </w:rPr>
        <w:t>,</w:t>
      </w:r>
      <w:proofErr w:type="gramEnd"/>
      <w:r w:rsidRPr="00D067D4">
        <w:rPr>
          <w:rFonts w:ascii="Times New Roman" w:hAnsi="Times New Roman"/>
          <w:sz w:val="20"/>
          <w:szCs w:val="20"/>
        </w:rPr>
        <w:t xml:space="preserve"> 557–558.</w:t>
      </w:r>
    </w:p>
  </w:footnote>
  <w:footnote w:id="18">
    <w:p w:rsidR="008E2C5C" w:rsidRPr="00D067D4" w:rsidRDefault="008E2C5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Gál Ferenc: i. m</w:t>
      </w:r>
      <w:proofErr w:type="gramStart"/>
      <w:r w:rsidRPr="00D067D4">
        <w:rPr>
          <w:rFonts w:ascii="Times New Roman" w:hAnsi="Times New Roman"/>
        </w:rPr>
        <w:t>.,</w:t>
      </w:r>
      <w:proofErr w:type="gramEnd"/>
      <w:r w:rsidRPr="00D067D4">
        <w:rPr>
          <w:rFonts w:ascii="Times New Roman" w:hAnsi="Times New Roman"/>
        </w:rPr>
        <w:t xml:space="preserve"> 325.</w:t>
      </w:r>
    </w:p>
  </w:footnote>
  <w:footnote w:id="19">
    <w:p w:rsidR="008D301C" w:rsidRPr="00D067D4" w:rsidRDefault="008D301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Benedikt</w:t>
      </w:r>
      <w:proofErr w:type="spellEnd"/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Schwank</w:t>
      </w:r>
      <w:proofErr w:type="spellEnd"/>
      <w:r w:rsidRPr="00D067D4">
        <w:rPr>
          <w:rFonts w:ascii="Times New Roman" w:hAnsi="Times New Roman"/>
        </w:rPr>
        <w:t xml:space="preserve">: </w:t>
      </w:r>
      <w:r w:rsidR="00E2032E" w:rsidRPr="00E2032E">
        <w:rPr>
          <w:rFonts w:ascii="Times New Roman" w:hAnsi="Times New Roman"/>
        </w:rPr>
        <w:t>i. m</w:t>
      </w:r>
      <w:proofErr w:type="gramStart"/>
      <w:r w:rsidR="00E2032E" w:rsidRPr="00E2032E">
        <w:rPr>
          <w:rFonts w:ascii="Times New Roman" w:hAnsi="Times New Roman"/>
        </w:rPr>
        <w:t>.,</w:t>
      </w:r>
      <w:proofErr w:type="gramEnd"/>
      <w:r w:rsidR="00E2032E" w:rsidRPr="00D067D4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2001, 557.</w:t>
      </w:r>
    </w:p>
  </w:footnote>
  <w:footnote w:id="20">
    <w:p w:rsidR="008D301C" w:rsidRPr="00D067D4" w:rsidRDefault="008D301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Vö. </w:t>
      </w:r>
      <w:proofErr w:type="spellStart"/>
      <w:r w:rsidR="009324F3">
        <w:rPr>
          <w:rFonts w:ascii="Times New Roman" w:hAnsi="Times New Roman"/>
          <w:sz w:val="20"/>
          <w:szCs w:val="20"/>
        </w:rPr>
        <w:t>Farkasfalvy</w:t>
      </w:r>
      <w:proofErr w:type="spellEnd"/>
      <w:r w:rsidR="009324F3">
        <w:rPr>
          <w:rFonts w:ascii="Times New Roman" w:hAnsi="Times New Roman"/>
          <w:sz w:val="20"/>
          <w:szCs w:val="20"/>
        </w:rPr>
        <w:t xml:space="preserve"> Dénes: i. m</w:t>
      </w:r>
      <w:proofErr w:type="gramStart"/>
      <w:r w:rsidR="009324F3">
        <w:rPr>
          <w:rFonts w:ascii="Times New Roman" w:hAnsi="Times New Roman"/>
          <w:sz w:val="20"/>
          <w:szCs w:val="20"/>
        </w:rPr>
        <w:t>.</w:t>
      </w:r>
      <w:r w:rsidRPr="00D067D4">
        <w:rPr>
          <w:rFonts w:ascii="Times New Roman" w:hAnsi="Times New Roman"/>
          <w:sz w:val="20"/>
          <w:szCs w:val="20"/>
        </w:rPr>
        <w:t>,</w:t>
      </w:r>
      <w:proofErr w:type="gramEnd"/>
      <w:r w:rsidRPr="00D067D4">
        <w:rPr>
          <w:rFonts w:ascii="Times New Roman" w:hAnsi="Times New Roman"/>
          <w:sz w:val="20"/>
          <w:szCs w:val="20"/>
        </w:rPr>
        <w:t xml:space="preserve"> 127.</w:t>
      </w:r>
    </w:p>
  </w:footnote>
  <w:footnote w:id="21">
    <w:p w:rsidR="008D301C" w:rsidRPr="00D067D4" w:rsidRDefault="008D301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Uo. 127.</w:t>
      </w:r>
    </w:p>
  </w:footnote>
  <w:footnote w:id="22">
    <w:p w:rsidR="008D301C" w:rsidRPr="00D067D4" w:rsidRDefault="008D301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Uo. 127.</w:t>
      </w:r>
    </w:p>
  </w:footnote>
  <w:footnote w:id="23">
    <w:p w:rsidR="008D301C" w:rsidRPr="00D067D4" w:rsidRDefault="008D301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Jn</w:t>
      </w:r>
      <w:proofErr w:type="spellEnd"/>
      <w:r w:rsidRPr="00D067D4">
        <w:rPr>
          <w:rFonts w:ascii="Times New Roman" w:hAnsi="Times New Roman"/>
        </w:rPr>
        <w:t xml:space="preserve"> 19,17 (ford. </w:t>
      </w:r>
      <w:proofErr w:type="spellStart"/>
      <w:r w:rsidRPr="00D067D4">
        <w:rPr>
          <w:rFonts w:ascii="Times New Roman" w:hAnsi="Times New Roman"/>
        </w:rPr>
        <w:t>Benedikt</w:t>
      </w:r>
      <w:proofErr w:type="spellEnd"/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Schwank</w:t>
      </w:r>
      <w:proofErr w:type="spellEnd"/>
      <w:r w:rsidRPr="00D067D4">
        <w:rPr>
          <w:rFonts w:ascii="Times New Roman" w:hAnsi="Times New Roman"/>
        </w:rPr>
        <w:t>)</w:t>
      </w:r>
    </w:p>
  </w:footnote>
  <w:footnote w:id="24">
    <w:p w:rsidR="008D301C" w:rsidRPr="00D067D4" w:rsidRDefault="008D301C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Gál Ferenc: i. m</w:t>
      </w:r>
      <w:proofErr w:type="gramStart"/>
      <w:r w:rsidRPr="00D067D4">
        <w:rPr>
          <w:rFonts w:ascii="Times New Roman" w:hAnsi="Times New Roman"/>
        </w:rPr>
        <w:t>.,</w:t>
      </w:r>
      <w:proofErr w:type="gramEnd"/>
      <w:r w:rsidRPr="00D067D4">
        <w:rPr>
          <w:rFonts w:ascii="Times New Roman" w:hAnsi="Times New Roman"/>
        </w:rPr>
        <w:t xml:space="preserve"> 323.</w:t>
      </w:r>
    </w:p>
  </w:footnote>
  <w:footnote w:id="25">
    <w:p w:rsidR="00810576" w:rsidRPr="00D067D4" w:rsidRDefault="00810576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r w:rsidR="00E2032E">
        <w:rPr>
          <w:rFonts w:ascii="Times New Roman" w:hAnsi="Times New Roman"/>
        </w:rPr>
        <w:t>Uo.</w:t>
      </w:r>
      <w:r w:rsidRPr="00D067D4">
        <w:rPr>
          <w:rFonts w:ascii="Times New Roman" w:hAnsi="Times New Roman"/>
        </w:rPr>
        <w:t xml:space="preserve"> 328.</w:t>
      </w:r>
    </w:p>
  </w:footnote>
  <w:footnote w:id="26">
    <w:p w:rsidR="00810576" w:rsidRPr="00D067D4" w:rsidRDefault="00810576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Vö. </w:t>
      </w:r>
      <w:proofErr w:type="spellStart"/>
      <w:r w:rsidRPr="00D067D4">
        <w:rPr>
          <w:rFonts w:ascii="Times New Roman" w:hAnsi="Times New Roman"/>
          <w:sz w:val="20"/>
          <w:szCs w:val="20"/>
        </w:rPr>
        <w:t>Farkasfalvy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Dénes: </w:t>
      </w:r>
      <w:r w:rsidRPr="00D067D4">
        <w:rPr>
          <w:rFonts w:ascii="Times New Roman" w:hAnsi="Times New Roman"/>
          <w:i/>
          <w:sz w:val="20"/>
          <w:szCs w:val="20"/>
        </w:rPr>
        <w:t>Testté vált szó</w:t>
      </w:r>
      <w:r w:rsidRPr="00D067D4">
        <w:rPr>
          <w:rFonts w:ascii="Times New Roman" w:hAnsi="Times New Roman"/>
          <w:sz w:val="20"/>
          <w:szCs w:val="20"/>
        </w:rPr>
        <w:t xml:space="preserve">, 3. kötet, </w:t>
      </w:r>
      <w:proofErr w:type="spellStart"/>
      <w:r w:rsidRPr="00D067D4">
        <w:rPr>
          <w:rFonts w:ascii="Times New Roman" w:hAnsi="Times New Roman"/>
          <w:sz w:val="20"/>
          <w:szCs w:val="20"/>
        </w:rPr>
        <w:t>Prugg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Verlag</w:t>
      </w:r>
      <w:proofErr w:type="spellEnd"/>
      <w:r w:rsidRPr="00D067D4">
        <w:rPr>
          <w:rFonts w:ascii="Times New Roman" w:hAnsi="Times New Roman"/>
          <w:sz w:val="20"/>
          <w:szCs w:val="20"/>
        </w:rPr>
        <w:t>, Eisenstadt, 1989, 134.</w:t>
      </w:r>
    </w:p>
  </w:footnote>
  <w:footnote w:id="27">
    <w:p w:rsidR="00810576" w:rsidRPr="00D067D4" w:rsidRDefault="00810576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Gál Ferenc: i. m</w:t>
      </w:r>
      <w:proofErr w:type="gramStart"/>
      <w:r w:rsidRPr="00D067D4">
        <w:rPr>
          <w:rFonts w:ascii="Times New Roman" w:hAnsi="Times New Roman"/>
        </w:rPr>
        <w:t>.,</w:t>
      </w:r>
      <w:proofErr w:type="gramEnd"/>
      <w:r w:rsidRPr="00D067D4">
        <w:rPr>
          <w:rFonts w:ascii="Times New Roman" w:hAnsi="Times New Roman"/>
        </w:rPr>
        <w:t xml:space="preserve"> 328.</w:t>
      </w:r>
    </w:p>
  </w:footnote>
  <w:footnote w:id="28">
    <w:p w:rsidR="00810576" w:rsidRPr="00D067D4" w:rsidRDefault="00810576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r w:rsidR="00603FD9" w:rsidRPr="00D067D4">
        <w:rPr>
          <w:rFonts w:ascii="Times New Roman" w:hAnsi="Times New Roman"/>
        </w:rPr>
        <w:t xml:space="preserve">Uo. </w:t>
      </w:r>
      <w:r w:rsidRPr="00D067D4">
        <w:rPr>
          <w:rFonts w:ascii="Times New Roman" w:hAnsi="Times New Roman"/>
        </w:rPr>
        <w:t>328.</w:t>
      </w:r>
    </w:p>
  </w:footnote>
  <w:footnote w:id="29">
    <w:p w:rsidR="002B3028" w:rsidRPr="00D067D4" w:rsidRDefault="002B3028" w:rsidP="002B30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Tarjányi Béla (fordította és átdolgozta): </w:t>
      </w:r>
      <w:r w:rsidRPr="00D067D4">
        <w:rPr>
          <w:rFonts w:ascii="Times New Roman" w:hAnsi="Times New Roman"/>
          <w:i/>
          <w:sz w:val="20"/>
          <w:szCs w:val="20"/>
        </w:rPr>
        <w:t>Evangélium-magyarázatok</w:t>
      </w:r>
      <w:r w:rsidRPr="00D067D4">
        <w:rPr>
          <w:rFonts w:ascii="Times New Roman" w:hAnsi="Times New Roman"/>
          <w:sz w:val="20"/>
          <w:szCs w:val="20"/>
        </w:rPr>
        <w:t xml:space="preserve">, 3. rész, </w:t>
      </w:r>
      <w:r w:rsidRPr="00D067D4">
        <w:rPr>
          <w:rFonts w:ascii="Times New Roman" w:hAnsi="Times New Roman"/>
          <w:i/>
          <w:sz w:val="20"/>
          <w:szCs w:val="20"/>
        </w:rPr>
        <w:t>Csodák</w:t>
      </w:r>
      <w:r w:rsidRPr="00D067D4">
        <w:rPr>
          <w:rFonts w:ascii="Times New Roman" w:hAnsi="Times New Roman"/>
          <w:sz w:val="20"/>
          <w:szCs w:val="20"/>
        </w:rPr>
        <w:t>, Szent Jeromos Bibliatársulat, Budapest, 1998, 110.</w:t>
      </w:r>
    </w:p>
  </w:footnote>
  <w:footnote w:id="30">
    <w:p w:rsidR="00AB4638" w:rsidRPr="00D067D4" w:rsidRDefault="00AB4638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Benedikt</w:t>
      </w:r>
      <w:proofErr w:type="spellEnd"/>
      <w:r w:rsidRPr="00D067D4">
        <w:rPr>
          <w:rFonts w:ascii="Times New Roman" w:hAnsi="Times New Roman"/>
        </w:rPr>
        <w:t xml:space="preserve"> </w:t>
      </w:r>
      <w:proofErr w:type="spellStart"/>
      <w:r w:rsidRPr="00D067D4">
        <w:rPr>
          <w:rFonts w:ascii="Times New Roman" w:hAnsi="Times New Roman"/>
        </w:rPr>
        <w:t>Schwank</w:t>
      </w:r>
      <w:proofErr w:type="spellEnd"/>
      <w:r w:rsidR="00E2032E">
        <w:rPr>
          <w:rFonts w:ascii="Times New Roman" w:hAnsi="Times New Roman"/>
        </w:rPr>
        <w:t>: i. m</w:t>
      </w:r>
      <w:proofErr w:type="gramStart"/>
      <w:r w:rsidR="00E2032E">
        <w:rPr>
          <w:rFonts w:ascii="Times New Roman" w:hAnsi="Times New Roman"/>
        </w:rPr>
        <w:t>.,</w:t>
      </w:r>
      <w:proofErr w:type="gramEnd"/>
      <w:r w:rsidR="00E2032E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93.</w:t>
      </w:r>
    </w:p>
  </w:footnote>
  <w:footnote w:id="31">
    <w:p w:rsidR="00AB4638" w:rsidRPr="00D067D4" w:rsidRDefault="00AB4638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</w:t>
      </w:r>
      <w:proofErr w:type="spellStart"/>
      <w:r w:rsidR="009324F3">
        <w:rPr>
          <w:rFonts w:ascii="Times New Roman" w:hAnsi="Times New Roman"/>
        </w:rPr>
        <w:t>Farkasfalvy</w:t>
      </w:r>
      <w:proofErr w:type="spellEnd"/>
      <w:r w:rsidR="009324F3">
        <w:rPr>
          <w:rFonts w:ascii="Times New Roman" w:hAnsi="Times New Roman"/>
        </w:rPr>
        <w:t xml:space="preserve"> Dénes: i. m</w:t>
      </w:r>
      <w:proofErr w:type="gramStart"/>
      <w:r w:rsidR="009324F3">
        <w:rPr>
          <w:rFonts w:ascii="Times New Roman" w:hAnsi="Times New Roman"/>
        </w:rPr>
        <w:t>.,</w:t>
      </w:r>
      <w:proofErr w:type="gramEnd"/>
      <w:r w:rsidR="009324F3">
        <w:rPr>
          <w:rFonts w:ascii="Times New Roman" w:hAnsi="Times New Roman"/>
        </w:rPr>
        <w:t xml:space="preserve"> </w:t>
      </w:r>
      <w:r w:rsidRPr="00D067D4">
        <w:rPr>
          <w:rFonts w:ascii="Times New Roman" w:hAnsi="Times New Roman"/>
        </w:rPr>
        <w:t>79.</w:t>
      </w:r>
    </w:p>
  </w:footnote>
  <w:footnote w:id="32">
    <w:p w:rsidR="00E2720B" w:rsidRPr="00D067D4" w:rsidRDefault="00E2720B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r w:rsidR="00E2032E" w:rsidRPr="00D067D4">
        <w:rPr>
          <w:rFonts w:ascii="Times New Roman" w:hAnsi="Times New Roman"/>
          <w:sz w:val="20"/>
          <w:szCs w:val="20"/>
        </w:rPr>
        <w:t xml:space="preserve">Joseph </w:t>
      </w:r>
      <w:proofErr w:type="spellStart"/>
      <w:r w:rsidRPr="00D067D4">
        <w:rPr>
          <w:rFonts w:ascii="Times New Roman" w:hAnsi="Times New Roman"/>
          <w:sz w:val="20"/>
          <w:szCs w:val="20"/>
        </w:rPr>
        <w:t>Ratzinger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, XVI. Benedek: </w:t>
      </w:r>
      <w:r w:rsidRPr="00D067D4">
        <w:rPr>
          <w:rFonts w:ascii="Times New Roman" w:hAnsi="Times New Roman"/>
          <w:i/>
          <w:sz w:val="20"/>
          <w:szCs w:val="20"/>
        </w:rPr>
        <w:t>A názáreti Jézus</w:t>
      </w:r>
      <w:r w:rsidRPr="00D067D4">
        <w:rPr>
          <w:rFonts w:ascii="Times New Roman" w:hAnsi="Times New Roman"/>
          <w:sz w:val="20"/>
          <w:szCs w:val="20"/>
        </w:rPr>
        <w:t>, 1. rész, Szent István Társulat, Budapest, 2007, 214.</w:t>
      </w:r>
    </w:p>
  </w:footnote>
  <w:footnote w:id="33">
    <w:p w:rsidR="00E2720B" w:rsidRPr="00D067D4" w:rsidRDefault="00E2720B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Uo. 215.</w:t>
      </w:r>
    </w:p>
  </w:footnote>
  <w:footnote w:id="34">
    <w:p w:rsidR="00E2720B" w:rsidRPr="00D067D4" w:rsidRDefault="00E2720B" w:rsidP="00364125">
      <w:pPr>
        <w:pStyle w:val="Lbjegyzetszveg"/>
        <w:spacing w:after="0" w:line="240" w:lineRule="auto"/>
        <w:jc w:val="both"/>
        <w:rPr>
          <w:rFonts w:ascii="Times New Roman" w:hAnsi="Times New Roman"/>
        </w:rPr>
      </w:pPr>
      <w:r w:rsidRPr="00D067D4">
        <w:rPr>
          <w:rStyle w:val="Lbjegyzet-hivatkozs"/>
          <w:rFonts w:ascii="Times New Roman" w:hAnsi="Times New Roman"/>
        </w:rPr>
        <w:footnoteRef/>
      </w:r>
      <w:r w:rsidRPr="00D067D4">
        <w:rPr>
          <w:rFonts w:ascii="Times New Roman" w:hAnsi="Times New Roman"/>
        </w:rPr>
        <w:t xml:space="preserve"> Vö. </w:t>
      </w:r>
      <w:r w:rsidR="00ED112C" w:rsidRPr="00D067D4">
        <w:rPr>
          <w:rFonts w:ascii="Times New Roman" w:hAnsi="Times New Roman"/>
        </w:rPr>
        <w:t>Székely János: i. m</w:t>
      </w:r>
      <w:proofErr w:type="gramStart"/>
      <w:r w:rsidR="00ED112C" w:rsidRPr="00D067D4">
        <w:rPr>
          <w:rFonts w:ascii="Times New Roman" w:hAnsi="Times New Roman"/>
        </w:rPr>
        <w:t>.,</w:t>
      </w:r>
      <w:proofErr w:type="gramEnd"/>
      <w:r w:rsidR="00ED112C" w:rsidRPr="00D067D4">
        <w:rPr>
          <w:rFonts w:ascii="Times New Roman" w:hAnsi="Times New Roman"/>
        </w:rPr>
        <w:t xml:space="preserve"> 268.</w:t>
      </w:r>
    </w:p>
  </w:footnote>
  <w:footnote w:id="35">
    <w:p w:rsidR="00ED112C" w:rsidRPr="00D067D4" w:rsidRDefault="00ED112C" w:rsidP="00364125">
      <w:pPr>
        <w:spacing w:after="0" w:line="240" w:lineRule="auto"/>
        <w:ind w:left="567" w:hanging="567"/>
        <w:jc w:val="both"/>
        <w:rPr>
          <w:rFonts w:ascii="Times New Roman" w:hAnsi="Times New Roman"/>
          <w:sz w:val="20"/>
          <w:szCs w:val="20"/>
        </w:rPr>
      </w:pPr>
      <w:r w:rsidRPr="00D067D4">
        <w:rPr>
          <w:rStyle w:val="Lbjegyzet-hivatkozs"/>
          <w:rFonts w:ascii="Times New Roman" w:hAnsi="Times New Roman"/>
          <w:sz w:val="20"/>
          <w:szCs w:val="20"/>
        </w:rPr>
        <w:footnoteRef/>
      </w:r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Farkasfalvy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Dénes: </w:t>
      </w:r>
      <w:r w:rsidRPr="00D067D4">
        <w:rPr>
          <w:rFonts w:ascii="Times New Roman" w:hAnsi="Times New Roman"/>
          <w:i/>
          <w:sz w:val="20"/>
          <w:szCs w:val="20"/>
        </w:rPr>
        <w:t>Testté vált szó</w:t>
      </w:r>
      <w:r w:rsidRPr="00D067D4">
        <w:rPr>
          <w:rFonts w:ascii="Times New Roman" w:hAnsi="Times New Roman"/>
          <w:sz w:val="20"/>
          <w:szCs w:val="20"/>
        </w:rPr>
        <w:t xml:space="preserve">, 1. kötet, </w:t>
      </w:r>
      <w:proofErr w:type="spellStart"/>
      <w:r w:rsidRPr="00D067D4">
        <w:rPr>
          <w:rFonts w:ascii="Times New Roman" w:hAnsi="Times New Roman"/>
          <w:sz w:val="20"/>
          <w:szCs w:val="20"/>
        </w:rPr>
        <w:t>Prugg</w:t>
      </w:r>
      <w:proofErr w:type="spellEnd"/>
      <w:r w:rsidRPr="00D067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67D4">
        <w:rPr>
          <w:rFonts w:ascii="Times New Roman" w:hAnsi="Times New Roman"/>
          <w:sz w:val="20"/>
          <w:szCs w:val="20"/>
        </w:rPr>
        <w:t>Verlag</w:t>
      </w:r>
      <w:proofErr w:type="spellEnd"/>
      <w:r w:rsidRPr="00D067D4">
        <w:rPr>
          <w:rFonts w:ascii="Times New Roman" w:hAnsi="Times New Roman"/>
          <w:sz w:val="20"/>
          <w:szCs w:val="20"/>
        </w:rPr>
        <w:t>, Eisenstadt, 1989, 89.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020B"/>
    <w:multiLevelType w:val="multilevel"/>
    <w:tmpl w:val="B2A4E52C"/>
    <w:lvl w:ilvl="0">
      <w:start w:val="2"/>
      <w:numFmt w:val="upperRoman"/>
      <w:lvlText w:val="%1."/>
      <w:lvlJc w:val="left"/>
      <w:pPr>
        <w:ind w:left="284" w:hanging="284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709" w:hanging="284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1134" w:hanging="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">
    <w:nsid w:val="06E66156"/>
    <w:multiLevelType w:val="hybridMultilevel"/>
    <w:tmpl w:val="6F00C63E"/>
    <w:lvl w:ilvl="0" w:tplc="B69E64F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FD0D18"/>
    <w:multiLevelType w:val="multilevel"/>
    <w:tmpl w:val="9FD07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35D04A7"/>
    <w:multiLevelType w:val="multilevel"/>
    <w:tmpl w:val="5AF2695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3706369"/>
    <w:multiLevelType w:val="hybridMultilevel"/>
    <w:tmpl w:val="DABE33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03C49"/>
    <w:multiLevelType w:val="multilevel"/>
    <w:tmpl w:val="AA0C2844"/>
    <w:lvl w:ilvl="0">
      <w:start w:val="1"/>
      <w:numFmt w:val="upperRoman"/>
      <w:lvlText w:val="%1."/>
      <w:lvlJc w:val="left"/>
      <w:pPr>
        <w:ind w:left="284" w:hanging="284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709" w:hanging="284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1134" w:hanging="283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6">
    <w:nsid w:val="1E3B0018"/>
    <w:multiLevelType w:val="multilevel"/>
    <w:tmpl w:val="B2A4E52C"/>
    <w:lvl w:ilvl="0">
      <w:start w:val="2"/>
      <w:numFmt w:val="upperRoman"/>
      <w:lvlText w:val="%1."/>
      <w:lvlJc w:val="left"/>
      <w:pPr>
        <w:ind w:left="284" w:hanging="284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709" w:hanging="284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1134" w:hanging="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7">
    <w:nsid w:val="228626B9"/>
    <w:multiLevelType w:val="multilevel"/>
    <w:tmpl w:val="AFFCC22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3425614"/>
    <w:multiLevelType w:val="multilevel"/>
    <w:tmpl w:val="93106E4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8CD0082"/>
    <w:multiLevelType w:val="multilevel"/>
    <w:tmpl w:val="74207F70"/>
    <w:lvl w:ilvl="0">
      <w:start w:val="1"/>
      <w:numFmt w:val="upperRoman"/>
      <w:lvlText w:val="%1."/>
      <w:lvlJc w:val="left"/>
      <w:pPr>
        <w:ind w:left="1287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2367" w:hanging="1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0">
    <w:nsid w:val="295732FF"/>
    <w:multiLevelType w:val="multilevel"/>
    <w:tmpl w:val="96745D2A"/>
    <w:lvl w:ilvl="0">
      <w:start w:val="1"/>
      <w:numFmt w:val="upperRoman"/>
      <w:lvlText w:val="%1."/>
      <w:lvlJc w:val="left"/>
      <w:pPr>
        <w:ind w:left="1287" w:hanging="72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2367" w:hanging="1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1">
    <w:nsid w:val="313206F1"/>
    <w:multiLevelType w:val="multilevel"/>
    <w:tmpl w:val="AA0C2844"/>
    <w:lvl w:ilvl="0">
      <w:start w:val="1"/>
      <w:numFmt w:val="upperRoman"/>
      <w:lvlText w:val="%1."/>
      <w:lvlJc w:val="left"/>
      <w:pPr>
        <w:ind w:left="284" w:hanging="284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709" w:hanging="284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1134" w:hanging="283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2">
    <w:nsid w:val="468221BF"/>
    <w:multiLevelType w:val="multilevel"/>
    <w:tmpl w:val="AFFCC22C"/>
    <w:lvl w:ilvl="0">
      <w:start w:val="1"/>
      <w:numFmt w:val="upperRoman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A8B7AEF"/>
    <w:multiLevelType w:val="hybridMultilevel"/>
    <w:tmpl w:val="F0C20D0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76FCC"/>
    <w:multiLevelType w:val="multilevel"/>
    <w:tmpl w:val="3FC27F42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  <w:b w:val="0"/>
        <w:sz w:val="22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none"/>
      <w:lvlText w:val="1.1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5">
    <w:nsid w:val="4BDE3EEB"/>
    <w:multiLevelType w:val="hybridMultilevel"/>
    <w:tmpl w:val="F4FE3C7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16E42"/>
    <w:multiLevelType w:val="multilevel"/>
    <w:tmpl w:val="4ABC94E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631671D"/>
    <w:multiLevelType w:val="multilevel"/>
    <w:tmpl w:val="AFFCC22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5C212A99"/>
    <w:multiLevelType w:val="multilevel"/>
    <w:tmpl w:val="84567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CF90E5E"/>
    <w:multiLevelType w:val="multilevel"/>
    <w:tmpl w:val="750E1568"/>
    <w:lvl w:ilvl="0">
      <w:start w:val="1"/>
      <w:numFmt w:val="upperRoman"/>
      <w:lvlText w:val="%1."/>
      <w:lvlJc w:val="left"/>
      <w:pPr>
        <w:ind w:left="284" w:hanging="284"/>
      </w:pPr>
      <w:rPr>
        <w:rFonts w:ascii="Times New Roman" w:eastAsia="Calibri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2.%3"/>
      <w:lvlJc w:val="right"/>
      <w:pPr>
        <w:ind w:left="907" w:hanging="56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20">
    <w:nsid w:val="5E5537E3"/>
    <w:multiLevelType w:val="hybridMultilevel"/>
    <w:tmpl w:val="2C6CB47C"/>
    <w:lvl w:ilvl="0" w:tplc="6C3471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6871BC4"/>
    <w:multiLevelType w:val="hybridMultilevel"/>
    <w:tmpl w:val="B7D02A6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F2076"/>
    <w:multiLevelType w:val="hybridMultilevel"/>
    <w:tmpl w:val="26BEC5DA"/>
    <w:lvl w:ilvl="0" w:tplc="0CD6B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F1AB4"/>
    <w:multiLevelType w:val="multilevel"/>
    <w:tmpl w:val="74207F70"/>
    <w:lvl w:ilvl="0">
      <w:start w:val="1"/>
      <w:numFmt w:val="upperRoman"/>
      <w:lvlText w:val="%1."/>
      <w:lvlJc w:val="left"/>
      <w:pPr>
        <w:ind w:left="1287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2367" w:hanging="1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24">
    <w:nsid w:val="718C45C6"/>
    <w:multiLevelType w:val="multilevel"/>
    <w:tmpl w:val="74207F70"/>
    <w:lvl w:ilvl="0">
      <w:start w:val="1"/>
      <w:numFmt w:val="upperRoman"/>
      <w:lvlText w:val="%1."/>
      <w:lvlJc w:val="left"/>
      <w:pPr>
        <w:ind w:left="1287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 w:hint="default"/>
        <w:sz w:val="24"/>
      </w:rPr>
    </w:lvl>
    <w:lvl w:ilvl="2">
      <w:start w:val="1"/>
      <w:numFmt w:val="none"/>
      <w:lvlText w:val="1.1."/>
      <w:lvlJc w:val="right"/>
      <w:pPr>
        <w:ind w:left="2367" w:hanging="18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25">
    <w:nsid w:val="7A5D2795"/>
    <w:multiLevelType w:val="multilevel"/>
    <w:tmpl w:val="7C70669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DD23EDA"/>
    <w:multiLevelType w:val="multilevel"/>
    <w:tmpl w:val="B8AC3CCC"/>
    <w:lvl w:ilvl="0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E1F3A98"/>
    <w:multiLevelType w:val="hybridMultilevel"/>
    <w:tmpl w:val="644C54AC"/>
    <w:lvl w:ilvl="0" w:tplc="6166FD98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25"/>
  </w:num>
  <w:num w:numId="6">
    <w:abstractNumId w:val="3"/>
  </w:num>
  <w:num w:numId="7">
    <w:abstractNumId w:val="16"/>
  </w:num>
  <w:num w:numId="8">
    <w:abstractNumId w:val="13"/>
  </w:num>
  <w:num w:numId="9">
    <w:abstractNumId w:val="15"/>
  </w:num>
  <w:num w:numId="10">
    <w:abstractNumId w:val="21"/>
  </w:num>
  <w:num w:numId="11">
    <w:abstractNumId w:val="26"/>
  </w:num>
  <w:num w:numId="12">
    <w:abstractNumId w:val="18"/>
  </w:num>
  <w:num w:numId="13">
    <w:abstractNumId w:val="8"/>
  </w:num>
  <w:num w:numId="14">
    <w:abstractNumId w:val="2"/>
  </w:num>
  <w:num w:numId="15">
    <w:abstractNumId w:val="1"/>
  </w:num>
  <w:num w:numId="16">
    <w:abstractNumId w:val="22"/>
  </w:num>
  <w:num w:numId="17">
    <w:abstractNumId w:val="10"/>
  </w:num>
  <w:num w:numId="18">
    <w:abstractNumId w:val="14"/>
  </w:num>
  <w:num w:numId="19">
    <w:abstractNumId w:val="20"/>
  </w:num>
  <w:num w:numId="20">
    <w:abstractNumId w:val="27"/>
  </w:num>
  <w:num w:numId="21">
    <w:abstractNumId w:val="19"/>
  </w:num>
  <w:num w:numId="22">
    <w:abstractNumId w:val="24"/>
  </w:num>
  <w:num w:numId="23">
    <w:abstractNumId w:val="23"/>
  </w:num>
  <w:num w:numId="24">
    <w:abstractNumId w:val="9"/>
  </w:num>
  <w:num w:numId="25">
    <w:abstractNumId w:val="5"/>
  </w:num>
  <w:num w:numId="26">
    <w:abstractNumId w:val="11"/>
  </w:num>
  <w:num w:numId="27">
    <w:abstractNumId w:val="0"/>
  </w:num>
  <w:num w:numId="28">
    <w:abstractNumId w:val="6"/>
  </w:num>
  <w:num w:numId="29">
    <w:abstractNumId w:val="19"/>
    <w:lvlOverride w:ilvl="0">
      <w:lvl w:ilvl="0">
        <w:start w:val="1"/>
        <w:numFmt w:val="upperRoman"/>
        <w:lvlText w:val="%1."/>
        <w:lvlJc w:val="left"/>
        <w:pPr>
          <w:ind w:left="397" w:hanging="397"/>
        </w:pPr>
        <w:rPr>
          <w:rFonts w:ascii="Times New Roman" w:eastAsia="Calibri" w:hAnsi="Times New Roman" w:cs="Times New Roman" w:hint="default"/>
          <w:b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67" w:hanging="283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2.%3"/>
        <w:lvlJc w:val="right"/>
        <w:pPr>
          <w:ind w:left="907" w:hanging="5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52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687" w:hanging="180"/>
        </w:pPr>
        <w:rPr>
          <w:rFonts w:hint="default"/>
        </w:rPr>
      </w:lvl>
    </w:lvlOverride>
  </w:num>
  <w:num w:numId="30">
    <w:abstractNumId w:val="19"/>
    <w:lvlOverride w:ilvl="0">
      <w:lvl w:ilvl="0">
        <w:start w:val="1"/>
        <w:numFmt w:val="upperRoman"/>
        <w:lvlText w:val="%1."/>
        <w:lvlJc w:val="left"/>
        <w:pPr>
          <w:ind w:left="397" w:hanging="397"/>
        </w:pPr>
        <w:rPr>
          <w:rFonts w:ascii="Times New Roman" w:eastAsia="Calibri" w:hAnsi="Times New Roman" w:cs="Times New Roman" w:hint="default"/>
          <w:b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67" w:hanging="283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2.%3"/>
        <w:lvlJc w:val="right"/>
        <w:pPr>
          <w:ind w:left="907" w:hanging="5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52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687" w:hanging="180"/>
        </w:pPr>
        <w:rPr>
          <w:rFonts w:hint="default"/>
        </w:rPr>
      </w:lvl>
    </w:lvlOverride>
  </w:num>
  <w:num w:numId="31">
    <w:abstractNumId w:val="19"/>
    <w:lvlOverride w:ilvl="0">
      <w:lvl w:ilvl="0">
        <w:start w:val="1"/>
        <w:numFmt w:val="upperRoman"/>
        <w:lvlText w:val="%1."/>
        <w:lvlJc w:val="left"/>
        <w:pPr>
          <w:ind w:left="397" w:hanging="397"/>
        </w:pPr>
        <w:rPr>
          <w:rFonts w:ascii="Times New Roman" w:eastAsia="Calibri" w:hAnsi="Times New Roman" w:cs="Times New Roman" w:hint="default"/>
          <w:b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67" w:hanging="283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2.%3"/>
        <w:lvlJc w:val="right"/>
        <w:pPr>
          <w:ind w:left="907" w:hanging="5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52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687" w:hanging="180"/>
        </w:pPr>
        <w:rPr>
          <w:rFonts w:hint="default"/>
        </w:rPr>
      </w:lvl>
    </w:lvlOverride>
  </w:num>
  <w:num w:numId="32">
    <w:abstractNumId w:val="19"/>
    <w:lvlOverride w:ilvl="0">
      <w:lvl w:ilvl="0">
        <w:start w:val="1"/>
        <w:numFmt w:val="upperRoman"/>
        <w:lvlText w:val="%1."/>
        <w:lvlJc w:val="left"/>
        <w:pPr>
          <w:ind w:left="397" w:hanging="397"/>
        </w:pPr>
        <w:rPr>
          <w:rFonts w:ascii="Times New Roman" w:eastAsia="Calibri" w:hAnsi="Times New Roman" w:cs="Times New Roman" w:hint="default"/>
          <w:b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67" w:hanging="283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2.%3"/>
        <w:lvlJc w:val="right"/>
        <w:pPr>
          <w:ind w:left="907" w:hanging="5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52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687" w:hanging="180"/>
        </w:pPr>
        <w:rPr>
          <w:rFonts w:hint="default"/>
        </w:rPr>
      </w:lvl>
    </w:lvlOverride>
  </w:num>
  <w:num w:numId="33">
    <w:abstractNumId w:val="19"/>
    <w:lvlOverride w:ilvl="0">
      <w:lvl w:ilvl="0">
        <w:start w:val="1"/>
        <w:numFmt w:val="upperRoman"/>
        <w:lvlText w:val="%1."/>
        <w:lvlJc w:val="left"/>
        <w:pPr>
          <w:ind w:left="397" w:hanging="397"/>
        </w:pPr>
        <w:rPr>
          <w:rFonts w:ascii="Times New Roman" w:eastAsia="Calibri" w:hAnsi="Times New Roman" w:cs="Times New Roman" w:hint="default"/>
          <w:b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567" w:hanging="283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lvlText w:val="%2.%3"/>
        <w:lvlJc w:val="right"/>
        <w:pPr>
          <w:ind w:left="907" w:hanging="56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52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687" w:hanging="18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852"/>
    <w:rsid w:val="00012F86"/>
    <w:rsid w:val="00014018"/>
    <w:rsid w:val="00040CA2"/>
    <w:rsid w:val="000475C6"/>
    <w:rsid w:val="00054E9E"/>
    <w:rsid w:val="00055811"/>
    <w:rsid w:val="00060A91"/>
    <w:rsid w:val="00070402"/>
    <w:rsid w:val="00095E11"/>
    <w:rsid w:val="000B08CB"/>
    <w:rsid w:val="000B13E9"/>
    <w:rsid w:val="000C0237"/>
    <w:rsid w:val="000F36C5"/>
    <w:rsid w:val="000F7FEF"/>
    <w:rsid w:val="00105CEB"/>
    <w:rsid w:val="00111D2B"/>
    <w:rsid w:val="00115CC5"/>
    <w:rsid w:val="001256E0"/>
    <w:rsid w:val="0012783B"/>
    <w:rsid w:val="00127DDE"/>
    <w:rsid w:val="0013444E"/>
    <w:rsid w:val="00143865"/>
    <w:rsid w:val="0016060A"/>
    <w:rsid w:val="00164CB7"/>
    <w:rsid w:val="001736CA"/>
    <w:rsid w:val="001810FA"/>
    <w:rsid w:val="001877E3"/>
    <w:rsid w:val="00195850"/>
    <w:rsid w:val="001A4A75"/>
    <w:rsid w:val="001D3662"/>
    <w:rsid w:val="001E0CE4"/>
    <w:rsid w:val="001E49E9"/>
    <w:rsid w:val="001F01AB"/>
    <w:rsid w:val="001F07B8"/>
    <w:rsid w:val="001F7AD1"/>
    <w:rsid w:val="002003B8"/>
    <w:rsid w:val="002027A2"/>
    <w:rsid w:val="00206533"/>
    <w:rsid w:val="00213F7C"/>
    <w:rsid w:val="00227E7B"/>
    <w:rsid w:val="00231BB3"/>
    <w:rsid w:val="0023368C"/>
    <w:rsid w:val="00245B78"/>
    <w:rsid w:val="0025162C"/>
    <w:rsid w:val="00260781"/>
    <w:rsid w:val="00263E9A"/>
    <w:rsid w:val="002714EE"/>
    <w:rsid w:val="00280916"/>
    <w:rsid w:val="002820B8"/>
    <w:rsid w:val="0028269B"/>
    <w:rsid w:val="00285E88"/>
    <w:rsid w:val="00294368"/>
    <w:rsid w:val="00295554"/>
    <w:rsid w:val="002B08AB"/>
    <w:rsid w:val="002B3028"/>
    <w:rsid w:val="002B449C"/>
    <w:rsid w:val="002B72B8"/>
    <w:rsid w:val="002C4FBF"/>
    <w:rsid w:val="002D1252"/>
    <w:rsid w:val="002D5720"/>
    <w:rsid w:val="002E134E"/>
    <w:rsid w:val="00307CE5"/>
    <w:rsid w:val="0033013D"/>
    <w:rsid w:val="00333A7A"/>
    <w:rsid w:val="00336271"/>
    <w:rsid w:val="00351A0A"/>
    <w:rsid w:val="00360758"/>
    <w:rsid w:val="003614D9"/>
    <w:rsid w:val="00364125"/>
    <w:rsid w:val="00371951"/>
    <w:rsid w:val="00371B49"/>
    <w:rsid w:val="003779E0"/>
    <w:rsid w:val="00385598"/>
    <w:rsid w:val="003B0731"/>
    <w:rsid w:val="003B1858"/>
    <w:rsid w:val="003C04E3"/>
    <w:rsid w:val="003C0F30"/>
    <w:rsid w:val="003D2D3D"/>
    <w:rsid w:val="003D465E"/>
    <w:rsid w:val="00406D6A"/>
    <w:rsid w:val="004105E1"/>
    <w:rsid w:val="00424E5A"/>
    <w:rsid w:val="00427BDC"/>
    <w:rsid w:val="004302A3"/>
    <w:rsid w:val="00451A81"/>
    <w:rsid w:val="00464869"/>
    <w:rsid w:val="0047564D"/>
    <w:rsid w:val="00491DA4"/>
    <w:rsid w:val="00491E51"/>
    <w:rsid w:val="00497C0E"/>
    <w:rsid w:val="004A0DA2"/>
    <w:rsid w:val="004B3499"/>
    <w:rsid w:val="004C3C73"/>
    <w:rsid w:val="004E0A99"/>
    <w:rsid w:val="004E3839"/>
    <w:rsid w:val="004E49B7"/>
    <w:rsid w:val="004F2635"/>
    <w:rsid w:val="0050098C"/>
    <w:rsid w:val="00500BBB"/>
    <w:rsid w:val="005228A9"/>
    <w:rsid w:val="00525481"/>
    <w:rsid w:val="005330B3"/>
    <w:rsid w:val="0056490C"/>
    <w:rsid w:val="00576C13"/>
    <w:rsid w:val="00585DDE"/>
    <w:rsid w:val="00586CF6"/>
    <w:rsid w:val="005C39D5"/>
    <w:rsid w:val="005C6209"/>
    <w:rsid w:val="005C7B30"/>
    <w:rsid w:val="005E4173"/>
    <w:rsid w:val="00603FD9"/>
    <w:rsid w:val="006238A4"/>
    <w:rsid w:val="00627E79"/>
    <w:rsid w:val="00643832"/>
    <w:rsid w:val="00650B1E"/>
    <w:rsid w:val="00664589"/>
    <w:rsid w:val="00682B9A"/>
    <w:rsid w:val="00685EBE"/>
    <w:rsid w:val="0068725D"/>
    <w:rsid w:val="006973F7"/>
    <w:rsid w:val="006A2AD9"/>
    <w:rsid w:val="006C2179"/>
    <w:rsid w:val="006C6EB5"/>
    <w:rsid w:val="006D0695"/>
    <w:rsid w:val="006E6969"/>
    <w:rsid w:val="00705AA5"/>
    <w:rsid w:val="00712505"/>
    <w:rsid w:val="00716BDD"/>
    <w:rsid w:val="0072039B"/>
    <w:rsid w:val="00750E13"/>
    <w:rsid w:val="007741B2"/>
    <w:rsid w:val="007933C9"/>
    <w:rsid w:val="007C0331"/>
    <w:rsid w:val="007D659A"/>
    <w:rsid w:val="007D7DC1"/>
    <w:rsid w:val="007E5BE9"/>
    <w:rsid w:val="00810576"/>
    <w:rsid w:val="00820BA2"/>
    <w:rsid w:val="0083662D"/>
    <w:rsid w:val="00841016"/>
    <w:rsid w:val="0085139A"/>
    <w:rsid w:val="008542BE"/>
    <w:rsid w:val="00867ABA"/>
    <w:rsid w:val="008716F4"/>
    <w:rsid w:val="0087456A"/>
    <w:rsid w:val="00892C07"/>
    <w:rsid w:val="00897E5F"/>
    <w:rsid w:val="008B10E2"/>
    <w:rsid w:val="008B10F0"/>
    <w:rsid w:val="008B45A9"/>
    <w:rsid w:val="008C348A"/>
    <w:rsid w:val="008D301C"/>
    <w:rsid w:val="008D58AE"/>
    <w:rsid w:val="008E1B4C"/>
    <w:rsid w:val="008E2C5C"/>
    <w:rsid w:val="008F234B"/>
    <w:rsid w:val="008F3D21"/>
    <w:rsid w:val="00912206"/>
    <w:rsid w:val="009302B4"/>
    <w:rsid w:val="009324F3"/>
    <w:rsid w:val="00933B1D"/>
    <w:rsid w:val="009424DD"/>
    <w:rsid w:val="009432AD"/>
    <w:rsid w:val="00944279"/>
    <w:rsid w:val="00947201"/>
    <w:rsid w:val="0096028F"/>
    <w:rsid w:val="00966990"/>
    <w:rsid w:val="009673D1"/>
    <w:rsid w:val="00970C42"/>
    <w:rsid w:val="009722E9"/>
    <w:rsid w:val="00973B86"/>
    <w:rsid w:val="00980B17"/>
    <w:rsid w:val="0099175F"/>
    <w:rsid w:val="009A0D10"/>
    <w:rsid w:val="009B6F52"/>
    <w:rsid w:val="009C4A22"/>
    <w:rsid w:val="009D61A9"/>
    <w:rsid w:val="009E05BC"/>
    <w:rsid w:val="00A034EC"/>
    <w:rsid w:val="00A06B9B"/>
    <w:rsid w:val="00A24894"/>
    <w:rsid w:val="00A4004E"/>
    <w:rsid w:val="00A43720"/>
    <w:rsid w:val="00A86E87"/>
    <w:rsid w:val="00A933B0"/>
    <w:rsid w:val="00AB25D4"/>
    <w:rsid w:val="00AB4638"/>
    <w:rsid w:val="00AC0A8C"/>
    <w:rsid w:val="00AC6A36"/>
    <w:rsid w:val="00AD1949"/>
    <w:rsid w:val="00AE3ED2"/>
    <w:rsid w:val="00B210EF"/>
    <w:rsid w:val="00B2485C"/>
    <w:rsid w:val="00B30BC4"/>
    <w:rsid w:val="00B406DE"/>
    <w:rsid w:val="00B557FE"/>
    <w:rsid w:val="00B572BD"/>
    <w:rsid w:val="00B57716"/>
    <w:rsid w:val="00B579E2"/>
    <w:rsid w:val="00B94516"/>
    <w:rsid w:val="00BA392C"/>
    <w:rsid w:val="00BB7AB3"/>
    <w:rsid w:val="00BC18B5"/>
    <w:rsid w:val="00BC692F"/>
    <w:rsid w:val="00BE7DC3"/>
    <w:rsid w:val="00C16897"/>
    <w:rsid w:val="00C212E4"/>
    <w:rsid w:val="00C72358"/>
    <w:rsid w:val="00C75EB6"/>
    <w:rsid w:val="00C90865"/>
    <w:rsid w:val="00C95CE2"/>
    <w:rsid w:val="00C97D61"/>
    <w:rsid w:val="00CA2327"/>
    <w:rsid w:val="00CB0B6A"/>
    <w:rsid w:val="00CC60AE"/>
    <w:rsid w:val="00CD5480"/>
    <w:rsid w:val="00CE0C8E"/>
    <w:rsid w:val="00CE155E"/>
    <w:rsid w:val="00CE2CEB"/>
    <w:rsid w:val="00CE370B"/>
    <w:rsid w:val="00CF057D"/>
    <w:rsid w:val="00CF1224"/>
    <w:rsid w:val="00CF434B"/>
    <w:rsid w:val="00D067D4"/>
    <w:rsid w:val="00D24434"/>
    <w:rsid w:val="00D37554"/>
    <w:rsid w:val="00D51160"/>
    <w:rsid w:val="00D61A75"/>
    <w:rsid w:val="00D61C8C"/>
    <w:rsid w:val="00D654FD"/>
    <w:rsid w:val="00D67E8D"/>
    <w:rsid w:val="00D77121"/>
    <w:rsid w:val="00D82364"/>
    <w:rsid w:val="00D924D5"/>
    <w:rsid w:val="00DA73DB"/>
    <w:rsid w:val="00DA7544"/>
    <w:rsid w:val="00DA770E"/>
    <w:rsid w:val="00DB2BA8"/>
    <w:rsid w:val="00DB557E"/>
    <w:rsid w:val="00DC0447"/>
    <w:rsid w:val="00DC7D76"/>
    <w:rsid w:val="00DD6B92"/>
    <w:rsid w:val="00DD7E62"/>
    <w:rsid w:val="00DE128A"/>
    <w:rsid w:val="00DF269F"/>
    <w:rsid w:val="00E00CA6"/>
    <w:rsid w:val="00E02566"/>
    <w:rsid w:val="00E03562"/>
    <w:rsid w:val="00E1036C"/>
    <w:rsid w:val="00E16417"/>
    <w:rsid w:val="00E1713E"/>
    <w:rsid w:val="00E2032E"/>
    <w:rsid w:val="00E2720B"/>
    <w:rsid w:val="00E327DE"/>
    <w:rsid w:val="00E37CA2"/>
    <w:rsid w:val="00E577B4"/>
    <w:rsid w:val="00E66A3C"/>
    <w:rsid w:val="00E83A4B"/>
    <w:rsid w:val="00EA08E4"/>
    <w:rsid w:val="00EA19D4"/>
    <w:rsid w:val="00EA526B"/>
    <w:rsid w:val="00ED112C"/>
    <w:rsid w:val="00ED606B"/>
    <w:rsid w:val="00EE2AE8"/>
    <w:rsid w:val="00EF48A3"/>
    <w:rsid w:val="00F11E47"/>
    <w:rsid w:val="00F1313D"/>
    <w:rsid w:val="00F14852"/>
    <w:rsid w:val="00F15C89"/>
    <w:rsid w:val="00F1618D"/>
    <w:rsid w:val="00F17B30"/>
    <w:rsid w:val="00F37927"/>
    <w:rsid w:val="00F62222"/>
    <w:rsid w:val="00F74B3E"/>
    <w:rsid w:val="00FC3027"/>
    <w:rsid w:val="00FE0FEF"/>
    <w:rsid w:val="00FE1382"/>
    <w:rsid w:val="00FE14DB"/>
    <w:rsid w:val="00FE26AE"/>
    <w:rsid w:val="00FE2BB3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3027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t">
    <w:name w:val="st"/>
    <w:basedOn w:val="Bekezdsalapbettpusa"/>
    <w:rsid w:val="006E6969"/>
  </w:style>
  <w:style w:type="character" w:styleId="Kiemels">
    <w:name w:val="Emphasis"/>
    <w:uiPriority w:val="20"/>
    <w:qFormat/>
    <w:rsid w:val="006E6969"/>
    <w:rPr>
      <w:i/>
      <w:iCs/>
    </w:rPr>
  </w:style>
  <w:style w:type="paragraph" w:styleId="Listaszerbekezds">
    <w:name w:val="List Paragraph"/>
    <w:basedOn w:val="Norml"/>
    <w:uiPriority w:val="34"/>
    <w:qFormat/>
    <w:rsid w:val="00111D2B"/>
    <w:pPr>
      <w:ind w:left="708"/>
    </w:pPr>
  </w:style>
  <w:style w:type="paragraph" w:styleId="lfej">
    <w:name w:val="header"/>
    <w:basedOn w:val="Norml"/>
    <w:link w:val="lfejChar"/>
    <w:uiPriority w:val="99"/>
    <w:semiHidden/>
    <w:unhideWhenUsed/>
    <w:rsid w:val="00C97D61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semiHidden/>
    <w:rsid w:val="00C97D61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C97D61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C97D61"/>
    <w:rPr>
      <w:sz w:val="22"/>
      <w:szCs w:val="22"/>
      <w:lang w:eastAsia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BB3"/>
    <w:rPr>
      <w:sz w:val="20"/>
      <w:szCs w:val="20"/>
    </w:rPr>
  </w:style>
  <w:style w:type="character" w:customStyle="1" w:styleId="LbjegyzetszvegChar">
    <w:name w:val="Lábjegyzetszöveg Char"/>
    <w:link w:val="Lbjegyzetszveg"/>
    <w:uiPriority w:val="99"/>
    <w:semiHidden/>
    <w:rsid w:val="00231BB3"/>
    <w:rPr>
      <w:lang w:eastAsia="en-US"/>
    </w:rPr>
  </w:style>
  <w:style w:type="character" w:styleId="Lbjegyzet-hivatkozs">
    <w:name w:val="footnote reference"/>
    <w:uiPriority w:val="99"/>
    <w:semiHidden/>
    <w:unhideWhenUsed/>
    <w:rsid w:val="00231BB3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3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333A7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73EAE-5D77-4ABF-9EFF-5F936047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2728</Words>
  <Characters>18824</Characters>
  <Application>Microsoft Office Word</Application>
  <DocSecurity>0</DocSecurity>
  <Lines>156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Cseri Péter</cp:lastModifiedBy>
  <cp:revision>3</cp:revision>
  <cp:lastPrinted>2013-02-11T16:04:00Z</cp:lastPrinted>
  <dcterms:created xsi:type="dcterms:W3CDTF">2013-02-11T16:02:00Z</dcterms:created>
  <dcterms:modified xsi:type="dcterms:W3CDTF">2013-02-11T16:05:00Z</dcterms:modified>
</cp:coreProperties>
</file>